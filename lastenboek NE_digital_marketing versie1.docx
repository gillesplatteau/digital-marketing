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135F3808" w:rsidR="00782830" w:rsidRPr="008E7E75"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bookmarkStart w:id="0" w:name="_GoBack"/>
      <w:bookmarkEnd w:id="0"/>
      <w:r w:rsidRPr="008E7E75">
        <w:rPr>
          <w:b/>
          <w:smallCaps/>
          <w:sz w:val="22"/>
          <w:lang w:val="en-US"/>
        </w:rPr>
        <w:t>Project</w:t>
      </w:r>
      <w:r w:rsidR="00782830" w:rsidRPr="008E7E75">
        <w:rPr>
          <w:lang w:val="en-US"/>
        </w:rPr>
        <w:t>:</w:t>
      </w:r>
      <w:r w:rsidR="00782830" w:rsidRPr="008E7E75">
        <w:rPr>
          <w:lang w:val="en-US"/>
        </w:rPr>
        <w:tab/>
      </w:r>
      <w:r w:rsidRPr="008E7E75">
        <w:rPr>
          <w:lang w:val="en-US"/>
        </w:rPr>
        <w:t xml:space="preserve">Business Case </w:t>
      </w:r>
      <w:commentRangeStart w:id="1"/>
      <w:r w:rsidRPr="008E7E75">
        <w:rPr>
          <w:lang w:val="en-US"/>
        </w:rPr>
        <w:t xml:space="preserve">demo </w:t>
      </w:r>
      <w:proofErr w:type="spellStart"/>
      <w:r w:rsidRPr="008E7E75">
        <w:rPr>
          <w:lang w:val="en-US"/>
        </w:rPr>
        <w:t>NoordenWind</w:t>
      </w:r>
      <w:proofErr w:type="spellEnd"/>
      <w:r w:rsidR="00265AE2" w:rsidRPr="008E7E75">
        <w:rPr>
          <w:b/>
          <w:smallCaps/>
          <w:sz w:val="22"/>
          <w:lang w:val="en-US"/>
        </w:rPr>
        <w:t xml:space="preserve"> </w:t>
      </w:r>
      <w:commentRangeEnd w:id="1"/>
      <w:r w:rsidR="003F458B">
        <w:rPr>
          <w:rStyle w:val="Verwijzingopmerking"/>
        </w:rPr>
        <w:commentReference w:id="1"/>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2A985358" w14:textId="32D0841F" w:rsidR="00214743" w:rsidDel="003F458B" w:rsidRDefault="00214743">
      <w:pPr>
        <w:spacing w:after="160" w:line="259" w:lineRule="auto"/>
        <w:rPr>
          <w:del w:id="2" w:author="Deraedt Ann" w:date="2019-03-08T19:02:00Z"/>
          <w:lang w:val="en-US"/>
        </w:rPr>
      </w:pPr>
      <w:del w:id="3" w:author="Deraedt Ann" w:date="2019-03-08T19:02:00Z">
        <w:r w:rsidRPr="00214743" w:rsidDel="003F458B">
          <w:rPr>
            <w:highlight w:val="yellow"/>
            <w:lang w:val="en-US"/>
          </w:rPr>
          <w:delText>Nog actualiseren</w:delText>
        </w:r>
      </w:del>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1360F8">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1360F8">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1360F8">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1360F8">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1360F8">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1360F8">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4" w:name="_Toc375062333"/>
      <w:bookmarkStart w:id="5" w:name="_Toc452377737"/>
      <w:bookmarkStart w:id="6" w:name="_Toc472518332"/>
      <w:bookmarkStart w:id="7" w:name="_Ref499810381"/>
      <w:bookmarkStart w:id="8" w:name="_Toc528335463"/>
      <w:bookmarkStart w:id="9" w:name="_Toc531690349"/>
      <w:bookmarkStart w:id="10" w:name="_Toc628857"/>
      <w:r w:rsidRPr="0032368E">
        <w:rPr>
          <w:lang w:val="en-US"/>
        </w:rPr>
        <w:lastRenderedPageBreak/>
        <w:t xml:space="preserve">Document </w:t>
      </w:r>
      <w:bookmarkEnd w:id="4"/>
      <w:bookmarkEnd w:id="5"/>
      <w:bookmarkEnd w:id="6"/>
      <w:bookmarkEnd w:id="7"/>
      <w:r w:rsidRPr="0032368E">
        <w:rPr>
          <w:lang w:val="en-US"/>
        </w:rPr>
        <w:t>Properties</w:t>
      </w:r>
      <w:bookmarkEnd w:id="8"/>
      <w:bookmarkEnd w:id="9"/>
      <w:bookmarkEnd w:id="10"/>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C421E0" w14:paraId="557705B4" w14:textId="77777777" w:rsidTr="008D0FB6">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8D0FB6">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7E2BC4D8" w:rsidR="007E594C" w:rsidRPr="00C421E0" w:rsidRDefault="00C421E0" w:rsidP="008D0FB6">
            <w:pPr>
              <w:cnfStyle w:val="000000000000" w:firstRow="0" w:lastRow="0" w:firstColumn="0" w:lastColumn="0" w:oddVBand="0" w:evenVBand="0" w:oddHBand="0" w:evenHBand="0" w:firstRowFirstColumn="0" w:firstRowLastColumn="0" w:lastRowFirstColumn="0" w:lastRowLastColumn="0"/>
              <w:rPr>
                <w:lang w:val="fr-BE"/>
                <w:rPrChange w:id="11" w:author="Simon Van Royen" w:date="2019-03-18T11:43:00Z">
                  <w:rPr>
                    <w:lang w:val="en-US"/>
                  </w:rPr>
                </w:rPrChange>
              </w:rPr>
            </w:pPr>
            <w:ins w:id="12" w:author="Simon Van Royen" w:date="2019-03-18T11:43:00Z">
              <w:r w:rsidRPr="00C421E0">
                <w:rPr>
                  <w:lang w:val="fr-BE"/>
                  <w:rPrChange w:id="13" w:author="Simon Van Royen" w:date="2019-03-18T11:43:00Z">
                    <w:rPr>
                      <w:lang w:val="en-US"/>
                    </w:rPr>
                  </w:rPrChange>
                </w:rPr>
                <w:t>Simon Van Royen , Gilles P</w:t>
              </w:r>
              <w:r>
                <w:rPr>
                  <w:lang w:val="fr-BE"/>
                </w:rPr>
                <w:t>latteau</w:t>
              </w:r>
            </w:ins>
            <w:del w:id="14" w:author="Simon Van Royen" w:date="2019-03-18T11:43:00Z">
              <w:r w:rsidR="007E594C" w:rsidRPr="00C421E0" w:rsidDel="00C421E0">
                <w:rPr>
                  <w:lang w:val="fr-BE"/>
                  <w:rPrChange w:id="15" w:author="Simon Van Royen" w:date="2019-03-18T11:43:00Z">
                    <w:rPr>
                      <w:lang w:val="en-US"/>
                    </w:rPr>
                  </w:rPrChange>
                </w:rPr>
                <w:delText xml:space="preserve">Ann </w:delText>
              </w:r>
              <w:commentRangeStart w:id="16"/>
              <w:r w:rsidR="007E594C" w:rsidRPr="00C421E0" w:rsidDel="00C421E0">
                <w:rPr>
                  <w:lang w:val="fr-BE"/>
                  <w:rPrChange w:id="17" w:author="Simon Van Royen" w:date="2019-03-18T11:43:00Z">
                    <w:rPr>
                      <w:lang w:val="en-US"/>
                    </w:rPr>
                  </w:rPrChange>
                </w:rPr>
                <w:delText>Deraedt</w:delText>
              </w:r>
            </w:del>
            <w:commentRangeEnd w:id="16"/>
            <w:r w:rsidR="003F458B">
              <w:rPr>
                <w:rStyle w:val="Verwijzingopmerking"/>
                <w:rFonts w:cstheme="minorBidi"/>
                <w:lang w:eastAsia="en-US"/>
              </w:rPr>
              <w:commentReference w:id="16"/>
            </w:r>
          </w:p>
        </w:tc>
      </w:tr>
      <w:tr w:rsidR="007E594C" w:rsidRPr="0032368E" w14:paraId="7B1D1C15" w14:textId="77777777" w:rsidTr="008D0FB6">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8D0FB6">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50241315" w:rsidR="007E594C" w:rsidRPr="0032368E" w:rsidRDefault="007E594C" w:rsidP="008D0FB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 </w:t>
            </w:r>
            <w:proofErr w:type="spellStart"/>
            <w:r>
              <w:rPr>
                <w:lang w:val="en-US"/>
              </w:rPr>
              <w:t>feb</w:t>
            </w:r>
            <w:proofErr w:type="spellEnd"/>
            <w:r>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8D0FB6">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8D0FB6">
            <w:pPr>
              <w:rPr>
                <w:lang w:val="en-US"/>
              </w:rPr>
            </w:pPr>
            <w:r>
              <w:rPr>
                <w:lang w:val="en-US"/>
              </w:rPr>
              <w:t>Date</w:t>
            </w:r>
          </w:p>
        </w:tc>
        <w:tc>
          <w:tcPr>
            <w:tcW w:w="993" w:type="dxa"/>
            <w:vAlign w:val="center"/>
          </w:tcPr>
          <w:p w14:paraId="2E963233" w14:textId="77777777" w:rsidR="007E594C" w:rsidRPr="0032368E" w:rsidRDefault="007E594C" w:rsidP="008D0FB6">
            <w:pPr>
              <w:rPr>
                <w:lang w:val="en-US"/>
              </w:rPr>
            </w:pPr>
            <w:r>
              <w:rPr>
                <w:lang w:val="en-US"/>
              </w:rPr>
              <w:t>Version</w:t>
            </w:r>
          </w:p>
        </w:tc>
        <w:tc>
          <w:tcPr>
            <w:tcW w:w="2551" w:type="dxa"/>
            <w:vAlign w:val="center"/>
          </w:tcPr>
          <w:p w14:paraId="53109B41" w14:textId="77777777" w:rsidR="007E594C" w:rsidRPr="0032368E" w:rsidRDefault="007E594C" w:rsidP="008D0FB6">
            <w:pPr>
              <w:rPr>
                <w:lang w:val="en-US"/>
              </w:rPr>
            </w:pPr>
            <w:r>
              <w:rPr>
                <w:lang w:val="en-US"/>
              </w:rPr>
              <w:t>Author</w:t>
            </w:r>
          </w:p>
        </w:tc>
        <w:tc>
          <w:tcPr>
            <w:tcW w:w="3940" w:type="dxa"/>
            <w:vAlign w:val="center"/>
          </w:tcPr>
          <w:p w14:paraId="3F20E674" w14:textId="77777777" w:rsidR="007E594C" w:rsidRPr="0032368E" w:rsidRDefault="007E594C" w:rsidP="008D0FB6">
            <w:pPr>
              <w:rPr>
                <w:lang w:val="en-US"/>
              </w:rPr>
            </w:pPr>
            <w:r>
              <w:rPr>
                <w:lang w:val="en-US"/>
              </w:rPr>
              <w:t>Description</w:t>
            </w:r>
          </w:p>
        </w:tc>
      </w:tr>
      <w:tr w:rsidR="007E594C" w:rsidRPr="005815CA" w14:paraId="3ED819C7" w14:textId="77777777" w:rsidTr="008D0FB6">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6CC48D86" w:rsidR="007E594C" w:rsidRPr="0032368E" w:rsidRDefault="000708E5" w:rsidP="008D0FB6">
            <w:pPr>
              <w:rPr>
                <w:lang w:val="en-US"/>
              </w:rPr>
            </w:pPr>
            <w:del w:id="18" w:author="Deraedt Ann" w:date="2019-03-08T19:02:00Z">
              <w:r w:rsidDel="003F458B">
                <w:rPr>
                  <w:lang w:val="en-US"/>
                </w:rPr>
                <w:delText>9</w:delText>
              </w:r>
              <w:r w:rsidR="007E594C" w:rsidDel="003F458B">
                <w:rPr>
                  <w:lang w:val="en-US"/>
                </w:rPr>
                <w:delText xml:space="preserve"> februari 2019</w:delText>
              </w:r>
            </w:del>
          </w:p>
        </w:tc>
        <w:tc>
          <w:tcPr>
            <w:tcW w:w="993" w:type="dxa"/>
            <w:vAlign w:val="center"/>
          </w:tcPr>
          <w:p w14:paraId="27785BF1" w14:textId="3763A756" w:rsidR="007E594C" w:rsidRPr="0032368E" w:rsidRDefault="007E594C" w:rsidP="008D0FB6">
            <w:pPr>
              <w:rPr>
                <w:lang w:val="en-US"/>
              </w:rPr>
            </w:pPr>
            <w:del w:id="19" w:author="Deraedt Ann" w:date="2019-03-08T19:02:00Z">
              <w:r w:rsidDel="003F458B">
                <w:rPr>
                  <w:lang w:val="en-US"/>
                </w:rPr>
                <w:delText>1.0</w:delText>
              </w:r>
            </w:del>
          </w:p>
        </w:tc>
        <w:tc>
          <w:tcPr>
            <w:tcW w:w="2551" w:type="dxa"/>
            <w:vAlign w:val="center"/>
          </w:tcPr>
          <w:p w14:paraId="4F6BFF45" w14:textId="34EE5C9C" w:rsidR="007E594C" w:rsidRPr="00823249" w:rsidRDefault="007E594C" w:rsidP="008D0FB6">
            <w:del w:id="20" w:author="Deraedt Ann" w:date="2019-03-08T19:02:00Z">
              <w:r w:rsidDel="003F458B">
                <w:delText>Ann Deraedt</w:delText>
              </w:r>
            </w:del>
          </w:p>
        </w:tc>
        <w:tc>
          <w:tcPr>
            <w:tcW w:w="3940" w:type="dxa"/>
            <w:vAlign w:val="center"/>
          </w:tcPr>
          <w:p w14:paraId="7D2CE848" w14:textId="3C84278F" w:rsidR="00F67456" w:rsidRPr="00823249" w:rsidRDefault="000708E5" w:rsidP="008D0FB6">
            <w:del w:id="21" w:author="Deraedt Ann" w:date="2019-03-08T19:02:00Z">
              <w:r w:rsidDel="003F458B">
                <w:delText>Functional Documentation</w:delText>
              </w:r>
            </w:del>
          </w:p>
        </w:tc>
      </w:tr>
      <w:tr w:rsidR="007E594C" w:rsidRPr="00D252E4" w14:paraId="1C3612A8" w14:textId="77777777" w:rsidTr="008D0FB6">
        <w:tc>
          <w:tcPr>
            <w:tcW w:w="1696" w:type="dxa"/>
            <w:vAlign w:val="center"/>
          </w:tcPr>
          <w:p w14:paraId="0361B872" w14:textId="590BFD19" w:rsidR="007E594C" w:rsidRPr="00823249" w:rsidRDefault="002F544E" w:rsidP="008D0FB6">
            <w:r>
              <w:t xml:space="preserve">28 februari 2019      </w:t>
            </w:r>
          </w:p>
        </w:tc>
        <w:tc>
          <w:tcPr>
            <w:tcW w:w="993" w:type="dxa"/>
            <w:vAlign w:val="center"/>
          </w:tcPr>
          <w:p w14:paraId="56ED9606" w14:textId="37C6CC3C" w:rsidR="007E594C" w:rsidRPr="00823249" w:rsidRDefault="002F544E" w:rsidP="008D0FB6">
            <w:r>
              <w:t>1.0</w:t>
            </w:r>
          </w:p>
        </w:tc>
        <w:tc>
          <w:tcPr>
            <w:tcW w:w="2551" w:type="dxa"/>
            <w:vAlign w:val="center"/>
          </w:tcPr>
          <w:p w14:paraId="73A14F40" w14:textId="675EB67D" w:rsidR="007E594C" w:rsidRPr="00823249" w:rsidRDefault="002F544E" w:rsidP="008D0FB6">
            <w:r>
              <w:t>Simon Van Royen</w:t>
            </w:r>
          </w:p>
        </w:tc>
        <w:tc>
          <w:tcPr>
            <w:tcW w:w="3940" w:type="dxa"/>
            <w:vAlign w:val="center"/>
          </w:tcPr>
          <w:p w14:paraId="0E6A39BF" w14:textId="1E51C6E5" w:rsidR="007E594C" w:rsidRPr="00823249" w:rsidRDefault="002F544E" w:rsidP="008D0FB6">
            <w:proofErr w:type="spellStart"/>
            <w:r>
              <w:t>Functional</w:t>
            </w:r>
            <w:proofErr w:type="spellEnd"/>
            <w:r>
              <w:t xml:space="preserve"> </w:t>
            </w:r>
            <w:proofErr w:type="spellStart"/>
            <w:r>
              <w:t>documentation</w:t>
            </w:r>
            <w:proofErr w:type="spellEnd"/>
          </w:p>
        </w:tc>
      </w:tr>
      <w:tr w:rsidR="007E594C" w:rsidRPr="00D252E4" w14:paraId="57E32B21" w14:textId="77777777" w:rsidTr="008D0FB6">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8D0FB6"/>
        </w:tc>
        <w:tc>
          <w:tcPr>
            <w:tcW w:w="993" w:type="dxa"/>
            <w:vAlign w:val="center"/>
          </w:tcPr>
          <w:p w14:paraId="168D72A7" w14:textId="77777777" w:rsidR="007E594C" w:rsidRPr="00823249" w:rsidRDefault="007E594C" w:rsidP="008D0FB6"/>
        </w:tc>
        <w:tc>
          <w:tcPr>
            <w:tcW w:w="2551" w:type="dxa"/>
            <w:vAlign w:val="center"/>
          </w:tcPr>
          <w:p w14:paraId="4B74281D" w14:textId="77777777" w:rsidR="007E594C" w:rsidRPr="00823249" w:rsidRDefault="007E594C" w:rsidP="008D0FB6"/>
        </w:tc>
        <w:tc>
          <w:tcPr>
            <w:tcW w:w="3940" w:type="dxa"/>
            <w:vAlign w:val="center"/>
          </w:tcPr>
          <w:p w14:paraId="4233CA42" w14:textId="77777777" w:rsidR="007E594C" w:rsidRPr="00823249" w:rsidRDefault="007E594C" w:rsidP="008D0FB6"/>
        </w:tc>
      </w:tr>
      <w:tr w:rsidR="007E594C" w:rsidRPr="00D252E4" w14:paraId="6B5D5C83" w14:textId="77777777" w:rsidTr="008D0FB6">
        <w:tc>
          <w:tcPr>
            <w:tcW w:w="1696" w:type="dxa"/>
            <w:vAlign w:val="center"/>
          </w:tcPr>
          <w:p w14:paraId="40FA7312" w14:textId="77777777" w:rsidR="007E594C" w:rsidRPr="00823249" w:rsidRDefault="007E594C" w:rsidP="008D0FB6"/>
        </w:tc>
        <w:tc>
          <w:tcPr>
            <w:tcW w:w="993" w:type="dxa"/>
            <w:vAlign w:val="center"/>
          </w:tcPr>
          <w:p w14:paraId="631D4A76" w14:textId="77777777" w:rsidR="007E594C" w:rsidRPr="00823249" w:rsidRDefault="007E594C" w:rsidP="008D0FB6"/>
        </w:tc>
        <w:tc>
          <w:tcPr>
            <w:tcW w:w="2551" w:type="dxa"/>
            <w:vAlign w:val="center"/>
          </w:tcPr>
          <w:p w14:paraId="75BE714C" w14:textId="77777777" w:rsidR="007E594C" w:rsidRPr="00823249" w:rsidRDefault="007E594C" w:rsidP="008D0FB6"/>
        </w:tc>
        <w:tc>
          <w:tcPr>
            <w:tcW w:w="3940" w:type="dxa"/>
            <w:vAlign w:val="center"/>
          </w:tcPr>
          <w:p w14:paraId="260D680C" w14:textId="77777777" w:rsidR="007E594C" w:rsidRPr="00823249" w:rsidRDefault="007E594C" w:rsidP="008D0FB6"/>
        </w:tc>
      </w:tr>
      <w:tr w:rsidR="007E594C" w:rsidRPr="00D252E4" w14:paraId="700BCA98" w14:textId="77777777" w:rsidTr="008D0FB6">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8D0FB6"/>
        </w:tc>
        <w:tc>
          <w:tcPr>
            <w:tcW w:w="993" w:type="dxa"/>
            <w:vAlign w:val="center"/>
          </w:tcPr>
          <w:p w14:paraId="2AAF1BDF" w14:textId="77777777" w:rsidR="007E594C" w:rsidRPr="00823249" w:rsidRDefault="007E594C" w:rsidP="008D0FB6"/>
        </w:tc>
        <w:tc>
          <w:tcPr>
            <w:tcW w:w="2551" w:type="dxa"/>
            <w:vAlign w:val="center"/>
          </w:tcPr>
          <w:p w14:paraId="1ACD0A90" w14:textId="77777777" w:rsidR="007E594C" w:rsidRPr="00823249" w:rsidRDefault="007E594C" w:rsidP="008D0FB6"/>
        </w:tc>
        <w:tc>
          <w:tcPr>
            <w:tcW w:w="3940" w:type="dxa"/>
            <w:vAlign w:val="center"/>
          </w:tcPr>
          <w:p w14:paraId="471AF3E7" w14:textId="77777777" w:rsidR="007E594C" w:rsidRPr="00823249" w:rsidRDefault="007E594C" w:rsidP="008D0FB6"/>
        </w:tc>
      </w:tr>
      <w:tr w:rsidR="007E594C" w:rsidRPr="00D252E4" w14:paraId="514B51D3" w14:textId="77777777" w:rsidTr="008D0FB6">
        <w:tc>
          <w:tcPr>
            <w:tcW w:w="1696" w:type="dxa"/>
            <w:vAlign w:val="center"/>
          </w:tcPr>
          <w:p w14:paraId="0F6815B8" w14:textId="77777777" w:rsidR="007E594C" w:rsidRPr="00823249" w:rsidRDefault="007E594C" w:rsidP="008D0FB6"/>
        </w:tc>
        <w:tc>
          <w:tcPr>
            <w:tcW w:w="993" w:type="dxa"/>
            <w:vAlign w:val="center"/>
          </w:tcPr>
          <w:p w14:paraId="2715E7EC" w14:textId="77777777" w:rsidR="007E594C" w:rsidRPr="00823249" w:rsidRDefault="007E594C" w:rsidP="008D0FB6"/>
        </w:tc>
        <w:tc>
          <w:tcPr>
            <w:tcW w:w="2551" w:type="dxa"/>
            <w:vAlign w:val="center"/>
          </w:tcPr>
          <w:p w14:paraId="0E6F056E" w14:textId="77777777" w:rsidR="007E594C" w:rsidRPr="00823249" w:rsidRDefault="007E594C" w:rsidP="008D0FB6"/>
        </w:tc>
        <w:tc>
          <w:tcPr>
            <w:tcW w:w="3940" w:type="dxa"/>
            <w:vAlign w:val="center"/>
          </w:tcPr>
          <w:p w14:paraId="54300562" w14:textId="77777777" w:rsidR="007E594C" w:rsidRPr="00823249" w:rsidRDefault="007E594C" w:rsidP="008D0FB6"/>
        </w:tc>
      </w:tr>
      <w:tr w:rsidR="007E594C" w:rsidRPr="00D252E4" w14:paraId="1A6A7D40" w14:textId="77777777" w:rsidTr="008D0FB6">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8D0FB6"/>
        </w:tc>
        <w:tc>
          <w:tcPr>
            <w:tcW w:w="993" w:type="dxa"/>
            <w:vAlign w:val="center"/>
          </w:tcPr>
          <w:p w14:paraId="71716B2B" w14:textId="77777777" w:rsidR="007E594C" w:rsidRPr="00823249" w:rsidRDefault="007E594C" w:rsidP="008D0FB6"/>
        </w:tc>
        <w:tc>
          <w:tcPr>
            <w:tcW w:w="2551" w:type="dxa"/>
            <w:vAlign w:val="center"/>
          </w:tcPr>
          <w:p w14:paraId="2729407E" w14:textId="77777777" w:rsidR="007E594C" w:rsidRPr="00823249" w:rsidRDefault="007E594C" w:rsidP="008D0FB6"/>
        </w:tc>
        <w:tc>
          <w:tcPr>
            <w:tcW w:w="3940" w:type="dxa"/>
            <w:vAlign w:val="center"/>
          </w:tcPr>
          <w:p w14:paraId="749BDC97" w14:textId="77777777" w:rsidR="007E594C" w:rsidRPr="00823249" w:rsidRDefault="007E594C" w:rsidP="008D0FB6"/>
        </w:tc>
      </w:tr>
      <w:tr w:rsidR="007E594C" w:rsidRPr="00D252E4" w14:paraId="17F2E2EF" w14:textId="77777777" w:rsidTr="008D0FB6">
        <w:tc>
          <w:tcPr>
            <w:tcW w:w="1696" w:type="dxa"/>
            <w:vAlign w:val="center"/>
          </w:tcPr>
          <w:p w14:paraId="0253C56A" w14:textId="77777777" w:rsidR="007E594C" w:rsidRPr="00823249" w:rsidRDefault="007E594C" w:rsidP="008D0FB6"/>
        </w:tc>
        <w:tc>
          <w:tcPr>
            <w:tcW w:w="993" w:type="dxa"/>
            <w:vAlign w:val="center"/>
          </w:tcPr>
          <w:p w14:paraId="62C919B8" w14:textId="77777777" w:rsidR="007E594C" w:rsidRPr="00823249" w:rsidRDefault="007E594C" w:rsidP="008D0FB6"/>
        </w:tc>
        <w:tc>
          <w:tcPr>
            <w:tcW w:w="2551" w:type="dxa"/>
            <w:vAlign w:val="center"/>
          </w:tcPr>
          <w:p w14:paraId="57EC9A1C" w14:textId="77777777" w:rsidR="007E594C" w:rsidRPr="00823249" w:rsidRDefault="007E594C" w:rsidP="008D0FB6"/>
        </w:tc>
        <w:tc>
          <w:tcPr>
            <w:tcW w:w="3940" w:type="dxa"/>
            <w:vAlign w:val="center"/>
          </w:tcPr>
          <w:p w14:paraId="2AE11517" w14:textId="77777777" w:rsidR="007E594C" w:rsidRPr="00823249" w:rsidRDefault="007E594C" w:rsidP="008D0FB6"/>
        </w:tc>
      </w:tr>
      <w:tr w:rsidR="007E594C" w:rsidRPr="00D252E4" w14:paraId="1AB755FC" w14:textId="77777777" w:rsidTr="008D0FB6">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8D0FB6"/>
        </w:tc>
        <w:tc>
          <w:tcPr>
            <w:tcW w:w="993" w:type="dxa"/>
            <w:vAlign w:val="center"/>
          </w:tcPr>
          <w:p w14:paraId="6B4E081C" w14:textId="77777777" w:rsidR="007E594C" w:rsidRPr="00823249" w:rsidRDefault="007E594C" w:rsidP="008D0FB6"/>
        </w:tc>
        <w:tc>
          <w:tcPr>
            <w:tcW w:w="2551" w:type="dxa"/>
            <w:vAlign w:val="center"/>
          </w:tcPr>
          <w:p w14:paraId="2B9A01CD" w14:textId="77777777" w:rsidR="007E594C" w:rsidRPr="00823249" w:rsidRDefault="007E594C" w:rsidP="008D0FB6"/>
        </w:tc>
        <w:tc>
          <w:tcPr>
            <w:tcW w:w="3940" w:type="dxa"/>
            <w:vAlign w:val="center"/>
          </w:tcPr>
          <w:p w14:paraId="4E43D10A" w14:textId="77777777" w:rsidR="007E594C" w:rsidRPr="00823249" w:rsidRDefault="007E594C" w:rsidP="008D0FB6"/>
        </w:tc>
      </w:tr>
      <w:tr w:rsidR="007E594C" w:rsidRPr="00D252E4" w14:paraId="5AB728CE" w14:textId="77777777" w:rsidTr="008D0FB6">
        <w:tc>
          <w:tcPr>
            <w:tcW w:w="1696" w:type="dxa"/>
            <w:vAlign w:val="center"/>
          </w:tcPr>
          <w:p w14:paraId="066A66DD" w14:textId="77777777" w:rsidR="007E594C" w:rsidRPr="00823249" w:rsidRDefault="007E594C" w:rsidP="008D0FB6"/>
        </w:tc>
        <w:tc>
          <w:tcPr>
            <w:tcW w:w="993" w:type="dxa"/>
            <w:vAlign w:val="center"/>
          </w:tcPr>
          <w:p w14:paraId="3AF8D63F" w14:textId="77777777" w:rsidR="007E594C" w:rsidRPr="00823249" w:rsidRDefault="007E594C" w:rsidP="008D0FB6"/>
        </w:tc>
        <w:tc>
          <w:tcPr>
            <w:tcW w:w="2551" w:type="dxa"/>
            <w:vAlign w:val="center"/>
          </w:tcPr>
          <w:p w14:paraId="773FFDEF" w14:textId="77777777" w:rsidR="007E594C" w:rsidRPr="00823249" w:rsidRDefault="007E594C" w:rsidP="008D0FB6"/>
        </w:tc>
        <w:tc>
          <w:tcPr>
            <w:tcW w:w="3940" w:type="dxa"/>
            <w:vAlign w:val="center"/>
          </w:tcPr>
          <w:p w14:paraId="6CFDABDD" w14:textId="77777777" w:rsidR="007E594C" w:rsidRPr="00823249" w:rsidRDefault="007E594C" w:rsidP="008D0FB6"/>
        </w:tc>
      </w:tr>
      <w:tr w:rsidR="007E594C" w:rsidRPr="00D252E4" w14:paraId="6A7E62EB" w14:textId="77777777" w:rsidTr="008D0FB6">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8D0FB6"/>
        </w:tc>
        <w:tc>
          <w:tcPr>
            <w:tcW w:w="993" w:type="dxa"/>
            <w:vAlign w:val="center"/>
          </w:tcPr>
          <w:p w14:paraId="4574D311" w14:textId="77777777" w:rsidR="007E594C" w:rsidRPr="00823249" w:rsidRDefault="007E594C" w:rsidP="008D0FB6"/>
        </w:tc>
        <w:tc>
          <w:tcPr>
            <w:tcW w:w="2551" w:type="dxa"/>
            <w:vAlign w:val="center"/>
          </w:tcPr>
          <w:p w14:paraId="2DD208F8" w14:textId="77777777" w:rsidR="007E594C" w:rsidRPr="00823249" w:rsidRDefault="007E594C" w:rsidP="008D0FB6"/>
        </w:tc>
        <w:tc>
          <w:tcPr>
            <w:tcW w:w="3940" w:type="dxa"/>
            <w:vAlign w:val="center"/>
          </w:tcPr>
          <w:p w14:paraId="6DAEEB1B" w14:textId="77777777" w:rsidR="007E594C" w:rsidRPr="00823249" w:rsidRDefault="007E594C" w:rsidP="008D0FB6"/>
        </w:tc>
      </w:tr>
      <w:tr w:rsidR="007E594C" w:rsidRPr="00D252E4" w14:paraId="4581D841" w14:textId="77777777" w:rsidTr="008D0FB6">
        <w:tc>
          <w:tcPr>
            <w:tcW w:w="1696" w:type="dxa"/>
            <w:vAlign w:val="center"/>
          </w:tcPr>
          <w:p w14:paraId="0DA5B1CF" w14:textId="77777777" w:rsidR="007E594C" w:rsidRPr="00823249" w:rsidRDefault="007E594C" w:rsidP="008D0FB6"/>
        </w:tc>
        <w:tc>
          <w:tcPr>
            <w:tcW w:w="993" w:type="dxa"/>
            <w:vAlign w:val="center"/>
          </w:tcPr>
          <w:p w14:paraId="28A2FCE9" w14:textId="77777777" w:rsidR="007E594C" w:rsidRPr="00823249" w:rsidRDefault="007E594C" w:rsidP="008D0FB6"/>
        </w:tc>
        <w:tc>
          <w:tcPr>
            <w:tcW w:w="2551" w:type="dxa"/>
            <w:vAlign w:val="center"/>
          </w:tcPr>
          <w:p w14:paraId="0FCD3EA7" w14:textId="77777777" w:rsidR="007E594C" w:rsidRPr="00823249" w:rsidRDefault="007E594C" w:rsidP="008D0FB6"/>
        </w:tc>
        <w:tc>
          <w:tcPr>
            <w:tcW w:w="3940" w:type="dxa"/>
            <w:vAlign w:val="center"/>
          </w:tcPr>
          <w:p w14:paraId="4FE9557F" w14:textId="77777777" w:rsidR="007E594C" w:rsidRPr="00823249" w:rsidRDefault="007E594C" w:rsidP="008D0FB6"/>
        </w:tc>
      </w:tr>
      <w:tr w:rsidR="007E594C" w:rsidRPr="00D252E4" w14:paraId="530B47E1" w14:textId="77777777" w:rsidTr="008D0FB6">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8D0FB6"/>
        </w:tc>
        <w:tc>
          <w:tcPr>
            <w:tcW w:w="993" w:type="dxa"/>
            <w:vAlign w:val="center"/>
          </w:tcPr>
          <w:p w14:paraId="664CAE1C" w14:textId="77777777" w:rsidR="007E594C" w:rsidRPr="00823249" w:rsidRDefault="007E594C" w:rsidP="008D0FB6"/>
        </w:tc>
        <w:tc>
          <w:tcPr>
            <w:tcW w:w="2551" w:type="dxa"/>
            <w:vAlign w:val="center"/>
          </w:tcPr>
          <w:p w14:paraId="26C05412" w14:textId="77777777" w:rsidR="007E594C" w:rsidRPr="00823249" w:rsidRDefault="007E594C" w:rsidP="008D0FB6"/>
        </w:tc>
        <w:tc>
          <w:tcPr>
            <w:tcW w:w="3940" w:type="dxa"/>
            <w:vAlign w:val="center"/>
          </w:tcPr>
          <w:p w14:paraId="3B65FF98" w14:textId="77777777" w:rsidR="007E594C" w:rsidRPr="00823249" w:rsidRDefault="007E594C" w:rsidP="008D0FB6"/>
        </w:tc>
      </w:tr>
      <w:tr w:rsidR="007E594C" w:rsidRPr="00D252E4" w14:paraId="02564F20" w14:textId="77777777" w:rsidTr="008D0FB6">
        <w:tc>
          <w:tcPr>
            <w:tcW w:w="1696" w:type="dxa"/>
            <w:vAlign w:val="center"/>
          </w:tcPr>
          <w:p w14:paraId="72D15E86" w14:textId="77777777" w:rsidR="007E594C" w:rsidRPr="00823249" w:rsidRDefault="007E594C" w:rsidP="008D0FB6"/>
        </w:tc>
        <w:tc>
          <w:tcPr>
            <w:tcW w:w="993" w:type="dxa"/>
            <w:vAlign w:val="center"/>
          </w:tcPr>
          <w:p w14:paraId="65242813" w14:textId="77777777" w:rsidR="007E594C" w:rsidRPr="00823249" w:rsidRDefault="007E594C" w:rsidP="008D0FB6"/>
        </w:tc>
        <w:tc>
          <w:tcPr>
            <w:tcW w:w="2551" w:type="dxa"/>
            <w:vAlign w:val="center"/>
          </w:tcPr>
          <w:p w14:paraId="3722423C" w14:textId="77777777" w:rsidR="007E594C" w:rsidRPr="00823249" w:rsidRDefault="007E594C" w:rsidP="008D0FB6"/>
        </w:tc>
        <w:tc>
          <w:tcPr>
            <w:tcW w:w="3940" w:type="dxa"/>
            <w:vAlign w:val="center"/>
          </w:tcPr>
          <w:p w14:paraId="3853CFC3" w14:textId="77777777" w:rsidR="007E594C" w:rsidRPr="00823249" w:rsidRDefault="007E594C" w:rsidP="008D0FB6"/>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8D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8D0FB6">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8D0FB6">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22" w:name="_Toc628858"/>
      <w:r>
        <w:lastRenderedPageBreak/>
        <w:t>Functional documentation</w:t>
      </w:r>
      <w:bookmarkEnd w:id="22"/>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23" w:name="_Toc628859"/>
      <w:r>
        <w:rPr>
          <w:caps w:val="0"/>
        </w:rPr>
        <w:t xml:space="preserve">Project </w:t>
      </w:r>
      <w:r w:rsidRPr="006C5338">
        <w:rPr>
          <w:caps w:val="0"/>
        </w:rPr>
        <w:t>Scope</w:t>
      </w:r>
      <w:bookmarkEnd w:id="23"/>
    </w:p>
    <w:p w14:paraId="156B7798" w14:textId="3044222A" w:rsidR="008E7E75" w:rsidRPr="008E7E75" w:rsidRDefault="008E7E75" w:rsidP="003E6FEF">
      <w:pPr>
        <w:rPr>
          <w:lang w:val="nl-NL"/>
        </w:rPr>
      </w:pPr>
      <w:del w:id="24" w:author="Simon Van Royen" w:date="2019-03-18T11:56:00Z">
        <w:r w:rsidRPr="008E7E75" w:rsidDel="00335A97">
          <w:rPr>
            <w:lang w:val="nl-NL"/>
          </w:rPr>
          <w:delText>Het uiteindelijk doel van o</w:delText>
        </w:r>
        <w:r w:rsidDel="00335A97">
          <w:rPr>
            <w:lang w:val="nl-NL"/>
          </w:rPr>
          <w:delText>ns project</w:delText>
        </w:r>
        <w:r w:rsidR="008D0FB6" w:rsidDel="00335A97">
          <w:rPr>
            <w:lang w:val="nl-NL"/>
          </w:rPr>
          <w:delText xml:space="preserve"> i</w:delText>
        </w:r>
        <w:r w:rsidR="003C018A" w:rsidDel="00335A97">
          <w:rPr>
            <w:lang w:val="nl-NL"/>
          </w:rPr>
          <w:delText xml:space="preserve">s websites bijhouden die </w:delText>
        </w:r>
      </w:del>
      <w:del w:id="25" w:author="Simon Van Royen" w:date="2019-03-18T11:51:00Z">
        <w:r w:rsidR="003C018A" w:rsidDel="00C421E0">
          <w:rPr>
            <w:lang w:val="nl-NL"/>
          </w:rPr>
          <w:delText>ik</w:delText>
        </w:r>
      </w:del>
      <w:del w:id="26" w:author="Simon Van Royen" w:date="2019-03-18T11:56:00Z">
        <w:r w:rsidR="003C018A" w:rsidDel="00335A97">
          <w:rPr>
            <w:lang w:val="nl-NL"/>
          </w:rPr>
          <w:delText xml:space="preserve"> interessant vind. Deze websites in een database te zetten en hier gegevens van opvragen en mee werken.</w:delText>
        </w:r>
        <w:r w:rsidR="00CE0233" w:rsidDel="00335A97">
          <w:rPr>
            <w:lang w:val="nl-NL"/>
          </w:rPr>
          <w:delText xml:space="preserve"> </w:delText>
        </w:r>
      </w:del>
      <w:del w:id="27" w:author="Simon Van Royen" w:date="2019-03-18T11:50:00Z">
        <w:r w:rsidR="00CE0233" w:rsidDel="00C421E0">
          <w:rPr>
            <w:lang w:val="nl-NL"/>
          </w:rPr>
          <w:delText xml:space="preserve">Sommige van deze websites gaan we onderhouden en verder updaten. </w:delText>
        </w:r>
      </w:del>
      <w:del w:id="28" w:author="Simon Van Royen" w:date="2019-03-18T11:56:00Z">
        <w:r w:rsidR="00CE0233" w:rsidDel="00335A97">
          <w:rPr>
            <w:lang w:val="nl-NL"/>
          </w:rPr>
          <w:delText>We moeten zorgen dat we de vragen kunnnen beantwoorden aan de hand van onze database</w:delText>
        </w:r>
      </w:del>
      <w:ins w:id="29" w:author="Simon Van Royen" w:date="2019-03-18T11:52:00Z">
        <w:r w:rsidR="00C421E0">
          <w:rPr>
            <w:lang w:val="nl-NL"/>
          </w:rPr>
          <w:t xml:space="preserve">We zoeken </w:t>
        </w:r>
      </w:ins>
      <w:proofErr w:type="spellStart"/>
      <w:ins w:id="30" w:author="Simon Van Royen" w:date="2019-03-18T11:51:00Z">
        <w:r w:rsidR="00C421E0">
          <w:rPr>
            <w:lang w:val="nl-NL"/>
          </w:rPr>
          <w:t>Concurrende</w:t>
        </w:r>
      </w:ins>
      <w:proofErr w:type="spellEnd"/>
      <w:ins w:id="31" w:author="Simon Van Royen" w:date="2019-03-18T11:52:00Z">
        <w:r w:rsidR="00C421E0">
          <w:rPr>
            <w:lang w:val="nl-NL"/>
          </w:rPr>
          <w:t xml:space="preserve"> websites voor ons SBP project. We vergelijken deze websites </w:t>
        </w:r>
      </w:ins>
      <w:ins w:id="32" w:author="Simon Van Royen" w:date="2019-03-18T11:55:00Z">
        <w:r w:rsidR="00335A97">
          <w:rPr>
            <w:lang w:val="nl-NL"/>
          </w:rPr>
          <w:t>op prijs van de goederen en hoeveelheid.</w:t>
        </w:r>
      </w:ins>
      <w:ins w:id="33" w:author="Simon Van Royen" w:date="2019-03-18T11:53:00Z">
        <w:r w:rsidR="00335A97">
          <w:rPr>
            <w:lang w:val="nl-NL"/>
          </w:rPr>
          <w:t xml:space="preserve"> </w:t>
        </w:r>
      </w:ins>
      <w:ins w:id="34" w:author="Simon Van Royen" w:date="2019-03-18T11:56:00Z">
        <w:r w:rsidR="00335A97" w:rsidRPr="00335A97">
          <w:rPr>
            <w:lang w:val="nl-NL"/>
          </w:rPr>
          <w:t xml:space="preserve">We moeten zorgen dat we de vragen </w:t>
        </w:r>
        <w:proofErr w:type="spellStart"/>
        <w:r w:rsidR="00335A97" w:rsidRPr="00335A97">
          <w:rPr>
            <w:lang w:val="nl-NL"/>
          </w:rPr>
          <w:t>kunnnen</w:t>
        </w:r>
        <w:proofErr w:type="spellEnd"/>
        <w:r w:rsidR="00335A97" w:rsidRPr="00335A97">
          <w:rPr>
            <w:lang w:val="nl-NL"/>
          </w:rPr>
          <w:t xml:space="preserve"> beantwoorden aan de hand van onze database.</w:t>
        </w:r>
      </w:ins>
    </w:p>
    <w:p w14:paraId="1C42ED91" w14:textId="76DAF93F" w:rsidR="00B86652" w:rsidRDefault="00A76CE1" w:rsidP="006C5338">
      <w:pPr>
        <w:pStyle w:val="Kop3"/>
      </w:pPr>
      <w:r w:rsidRPr="006C5338">
        <w:t>Project</w:t>
      </w:r>
      <w:r>
        <w:t xml:space="preserve"> </w:t>
      </w:r>
      <w:commentRangeStart w:id="35"/>
      <w:r>
        <w:t>justification</w:t>
      </w:r>
      <w:commentRangeEnd w:id="35"/>
      <w:r w:rsidR="003F458B">
        <w:rPr>
          <w:rStyle w:val="Verwijzingopmerking"/>
          <w:rFonts w:ascii="Arial" w:hAnsi="Arial"/>
          <w:caps w:val="0"/>
          <w:lang w:val="nl-BE"/>
        </w:rPr>
        <w:commentReference w:id="35"/>
      </w:r>
    </w:p>
    <w:p w14:paraId="7DDFDDCF" w14:textId="48624EDD" w:rsidR="003C018A" w:rsidRPr="003C018A" w:rsidRDefault="00335A97" w:rsidP="00A76CE1">
      <w:pPr>
        <w:rPr>
          <w:lang w:val="nl-NL"/>
        </w:rPr>
      </w:pPr>
      <w:ins w:id="36" w:author="Simon Van Royen" w:date="2019-03-18T11:58:00Z">
        <w:r>
          <w:rPr>
            <w:lang w:val="nl-NL"/>
          </w:rPr>
          <w:t>Ons SBP project is nog in de beginfase</w:t>
        </w:r>
      </w:ins>
      <w:ins w:id="37" w:author="Simon Van Royen" w:date="2019-03-18T11:59:00Z">
        <w:r>
          <w:rPr>
            <w:lang w:val="nl-NL"/>
          </w:rPr>
          <w:t>. Als we weten hoe de concurrenten hun website beheren, kunnen we hier zelf heel veel tips uit halen om zo onze website te optimaliseren.</w:t>
        </w:r>
      </w:ins>
      <w:del w:id="38" w:author="Simon Van Royen" w:date="2019-03-18T11:58:00Z">
        <w:r w:rsidR="003C018A" w:rsidRPr="003C018A" w:rsidDel="00335A97">
          <w:rPr>
            <w:lang w:val="nl-NL"/>
          </w:rPr>
          <w:delText>Wat? Waarom?</w:delText>
        </w:r>
        <w:r w:rsidR="00CE0233" w:rsidDel="00335A97">
          <w:rPr>
            <w:lang w:val="nl-NL"/>
          </w:rPr>
          <w:delText xml:space="preserve"> Probleem?</w:delText>
        </w:r>
        <w:r w:rsidR="003C018A" w:rsidRPr="003C018A" w:rsidDel="00335A97">
          <w:rPr>
            <w:lang w:val="nl-NL"/>
          </w:rPr>
          <w:delText xml:space="preserve">  </w:delText>
        </w:r>
        <w:r w:rsidR="003C018A" w:rsidDel="00335A97">
          <w:rPr>
            <w:lang w:val="nl-NL"/>
          </w:rPr>
          <w:delText>Het kiezen van welke websites die ik ga gebruiken</w:delText>
        </w:r>
        <w:r w:rsidR="00CE0233" w:rsidDel="00335A97">
          <w:rPr>
            <w:lang w:val="nl-NL"/>
          </w:rPr>
          <w:delText xml:space="preserve">. </w:delText>
        </w:r>
      </w:del>
      <w:del w:id="39" w:author="Simon Van Royen" w:date="2019-03-18T11:56:00Z">
        <w:r w:rsidR="00CE0233" w:rsidDel="00335A97">
          <w:rPr>
            <w:lang w:val="nl-NL"/>
          </w:rPr>
          <w:delText>Het onderhouden van sommige websites.</w:delText>
        </w:r>
      </w:del>
    </w:p>
    <w:p w14:paraId="292932C4" w14:textId="2E3FCBD2" w:rsidR="00A76CE1" w:rsidRDefault="00A76CE1" w:rsidP="006C5338">
      <w:pPr>
        <w:pStyle w:val="Kop3"/>
      </w:pPr>
      <w:r>
        <w:t xml:space="preserve">project </w:t>
      </w:r>
      <w:commentRangeStart w:id="40"/>
      <w:r>
        <w:t>scope</w:t>
      </w:r>
      <w:commentRangeEnd w:id="40"/>
      <w:r w:rsidR="003F458B">
        <w:rPr>
          <w:rStyle w:val="Verwijzingopmerking"/>
          <w:rFonts w:ascii="Arial" w:hAnsi="Arial"/>
          <w:caps w:val="0"/>
          <w:lang w:val="nl-BE"/>
        </w:rPr>
        <w:commentReference w:id="40"/>
      </w:r>
    </w:p>
    <w:p w14:paraId="0740578C" w14:textId="795AEC53" w:rsidR="00CE0233" w:rsidRPr="00335A97" w:rsidRDefault="00335A97">
      <w:pPr>
        <w:pStyle w:val="Kop3"/>
        <w:numPr>
          <w:ilvl w:val="0"/>
          <w:numId w:val="0"/>
        </w:numPr>
        <w:rPr>
          <w:lang w:val="nl-NL"/>
          <w:rPrChange w:id="41" w:author="Simon Van Royen" w:date="2019-03-18T12:02:00Z">
            <w:rPr/>
          </w:rPrChange>
        </w:rPr>
        <w:pPrChange w:id="42" w:author="Simon Van Royen" w:date="2019-03-18T12:02:00Z">
          <w:pPr>
            <w:pStyle w:val="Kop3"/>
          </w:pPr>
        </w:pPrChange>
      </w:pPr>
      <w:ins w:id="43" w:author="Simon Van Royen" w:date="2019-03-18T12:02:00Z">
        <w:r w:rsidRPr="00335A97">
          <w:rPr>
            <w:rFonts w:ascii="Arial" w:hAnsi="Arial"/>
            <w:caps w:val="0"/>
            <w:lang w:val="nl-NL"/>
          </w:rPr>
          <w:t>Ik wil een duidelijk overzicht waarin ik verschillende concurrerende sites kan beoordelen.</w:t>
        </w:r>
        <w:r>
          <w:rPr>
            <w:rFonts w:ascii="Arial" w:hAnsi="Arial"/>
            <w:caps w:val="0"/>
            <w:lang w:val="nl-NL"/>
          </w:rPr>
          <w:t xml:space="preserve"> Zo hebben we veel tips om ons SBP project aan te passen en te evolueren</w:t>
        </w:r>
        <w:r w:rsidR="00D925F2">
          <w:rPr>
            <w:rFonts w:ascii="Arial" w:hAnsi="Arial"/>
            <w:caps w:val="0"/>
            <w:lang w:val="nl-NL"/>
          </w:rPr>
          <w:t>.</w:t>
        </w:r>
      </w:ins>
      <w:del w:id="44" w:author="Simon Van Royen" w:date="2019-03-18T12:02:00Z">
        <w:r w:rsidR="00CE0233" w:rsidRPr="00335A97" w:rsidDel="00335A97">
          <w:rPr>
            <w:lang w:val="nl-NL"/>
            <w:rPrChange w:id="45" w:author="Simon Van Royen" w:date="2019-03-18T12:02:00Z">
              <w:rPr/>
            </w:rPrChange>
          </w:rPr>
          <w:delText>Het uit</w:delText>
        </w:r>
      </w:del>
      <w:del w:id="46" w:author="Simon Van Royen" w:date="2019-03-18T12:01:00Z">
        <w:r w:rsidR="00CE0233" w:rsidRPr="00335A97" w:rsidDel="00335A97">
          <w:rPr>
            <w:lang w:val="nl-NL"/>
            <w:rPrChange w:id="47" w:author="Simon Van Royen" w:date="2019-03-18T12:02:00Z">
              <w:rPr/>
            </w:rPrChange>
          </w:rPr>
          <w:delText xml:space="preserve">eindelijk doel van ons project </w:delText>
        </w:r>
      </w:del>
      <w:del w:id="48" w:author="Simon Van Royen" w:date="2019-03-18T12:00:00Z">
        <w:r w:rsidR="00CE0233" w:rsidRPr="00335A97" w:rsidDel="00335A97">
          <w:rPr>
            <w:lang w:val="nl-NL"/>
            <w:rPrChange w:id="49" w:author="Simon Van Royen" w:date="2019-03-18T12:02:00Z">
              <w:rPr/>
            </w:rPrChange>
          </w:rPr>
          <w:delText>is websites bijhouden die ik interessant vind. Deze websites in een database te zetten en hier gegevens van opvragen en mee werken. Sommige van deze websites gaan we onderhouden en verder updaten. We moeten zorgen dat we de vragen kunnnen beantwoorden aan de hand van onze database</w:delText>
        </w:r>
      </w:del>
    </w:p>
    <w:p w14:paraId="7EBCCA65" w14:textId="3D4DEA1E" w:rsidR="00FA5076" w:rsidRDefault="00FA5076" w:rsidP="00FA5076">
      <w:pPr>
        <w:pStyle w:val="Kop3"/>
        <w:rPr>
          <w:ins w:id="50" w:author="Simon Van Royen" w:date="2019-03-18T12:03:00Z"/>
        </w:rPr>
      </w:pPr>
      <w:r>
        <w:t>Not in scope</w:t>
      </w:r>
    </w:p>
    <w:p w14:paraId="711B4887" w14:textId="2D5C8297" w:rsidR="00D925F2" w:rsidRPr="00D925F2" w:rsidRDefault="00D925F2">
      <w:pPr>
        <w:rPr>
          <w:lang w:val="nl-NL"/>
          <w:rPrChange w:id="51" w:author="Simon Van Royen" w:date="2019-03-18T12:03:00Z">
            <w:rPr/>
          </w:rPrChange>
        </w:rPr>
        <w:pPrChange w:id="52" w:author="Simon Van Royen" w:date="2019-03-18T12:03:00Z">
          <w:pPr>
            <w:pStyle w:val="Kop3"/>
          </w:pPr>
        </w:pPrChange>
      </w:pPr>
      <w:ins w:id="53" w:author="Simon Van Royen" w:date="2019-03-18T12:03:00Z">
        <w:r w:rsidRPr="00D925F2">
          <w:rPr>
            <w:lang w:val="nl-NL"/>
            <w:rPrChange w:id="54" w:author="Simon Van Royen" w:date="2019-03-18T12:03:00Z">
              <w:rPr/>
            </w:rPrChange>
          </w:rPr>
          <w:t>We maken dit alleen v</w:t>
        </w:r>
        <w:r>
          <w:rPr>
            <w:lang w:val="nl-NL"/>
          </w:rPr>
          <w:t>oor onze SBP groep.</w:t>
        </w:r>
      </w:ins>
    </w:p>
    <w:p w14:paraId="1256497E" w14:textId="5EC4C1DB" w:rsidR="00CE0233" w:rsidRPr="00CE0233" w:rsidDel="00D925F2" w:rsidRDefault="00CE0233" w:rsidP="00FA5076">
      <w:pPr>
        <w:rPr>
          <w:del w:id="55" w:author="Simon Van Royen" w:date="2019-03-18T12:03:00Z"/>
          <w:lang w:val="nl-NL"/>
        </w:rPr>
      </w:pPr>
      <w:del w:id="56" w:author="Simon Van Royen" w:date="2019-03-18T12:03:00Z">
        <w:r w:rsidRPr="00CE0233" w:rsidDel="00D925F2">
          <w:rPr>
            <w:lang w:val="nl-NL"/>
          </w:rPr>
          <w:delText>Alleen de vragen beantwoorden en</w:delText>
        </w:r>
        <w:r w:rsidDel="00D925F2">
          <w:rPr>
            <w:lang w:val="nl-NL"/>
          </w:rPr>
          <w:delText xml:space="preserve"> het onderhouden van je portfolio website.</w:delText>
        </w:r>
      </w:del>
    </w:p>
    <w:p w14:paraId="7333A2B4" w14:textId="6C508204" w:rsidR="00A76CE1" w:rsidRDefault="00A76CE1" w:rsidP="006C5338">
      <w:pPr>
        <w:pStyle w:val="Kop3"/>
        <w:rPr>
          <w:ins w:id="57" w:author="Simon Van Royen" w:date="2019-03-18T12:04:00Z"/>
        </w:rPr>
      </w:pPr>
      <w:r>
        <w:t>project success</w:t>
      </w:r>
    </w:p>
    <w:p w14:paraId="7044DB78" w14:textId="529EC0B5" w:rsidR="00D925F2" w:rsidRPr="00D925F2" w:rsidRDefault="00D925F2">
      <w:pPr>
        <w:pStyle w:val="Lijstalinea"/>
        <w:numPr>
          <w:ilvl w:val="0"/>
          <w:numId w:val="29"/>
        </w:numPr>
        <w:rPr>
          <w:ins w:id="58" w:author="Simon Van Royen" w:date="2019-03-18T12:05:00Z"/>
          <w:lang w:val="nl-NL"/>
        </w:rPr>
        <w:pPrChange w:id="59" w:author="Simon Van Royen" w:date="2019-03-18T12:05:00Z">
          <w:pPr/>
        </w:pPrChange>
      </w:pPr>
      <w:ins w:id="60" w:author="Simon Van Royen" w:date="2019-03-18T12:05:00Z">
        <w:r w:rsidRPr="00D925F2">
          <w:rPr>
            <w:lang w:val="nl-NL"/>
          </w:rPr>
          <w:t>De belangrijkste concurrenten worden weergegeven</w:t>
        </w:r>
      </w:ins>
    </w:p>
    <w:p w14:paraId="6798BB74" w14:textId="696E169E" w:rsidR="00D925F2" w:rsidRDefault="00D925F2" w:rsidP="00D925F2">
      <w:pPr>
        <w:pStyle w:val="Lijstalinea"/>
        <w:numPr>
          <w:ilvl w:val="0"/>
          <w:numId w:val="29"/>
        </w:numPr>
        <w:rPr>
          <w:ins w:id="61" w:author="Simon Van Royen" w:date="2019-03-18T12:05:00Z"/>
          <w:lang w:val="nl-NL"/>
        </w:rPr>
      </w:pPr>
      <w:ins w:id="62" w:author="Simon Van Royen" w:date="2019-03-18T12:05:00Z">
        <w:r w:rsidRPr="00D925F2">
          <w:rPr>
            <w:lang w:val="nl-NL"/>
          </w:rPr>
          <w:t>Er is een duidelijke weergave van de plus en minpunten van de concurrerende websites</w:t>
        </w:r>
      </w:ins>
    </w:p>
    <w:p w14:paraId="20C079A2" w14:textId="7657A1C0" w:rsidR="00D925F2" w:rsidRPr="00D925F2" w:rsidRDefault="00D925F2">
      <w:pPr>
        <w:pStyle w:val="Lijstalinea"/>
        <w:numPr>
          <w:ilvl w:val="0"/>
          <w:numId w:val="29"/>
        </w:numPr>
        <w:rPr>
          <w:lang w:val="nl-NL"/>
          <w:rPrChange w:id="63" w:author="Simon Van Royen" w:date="2019-03-18T12:06:00Z">
            <w:rPr/>
          </w:rPrChange>
        </w:rPr>
        <w:pPrChange w:id="64" w:author="Simon Van Royen" w:date="2019-03-18T12:06:00Z">
          <w:pPr>
            <w:pStyle w:val="Kop3"/>
          </w:pPr>
        </w:pPrChange>
      </w:pPr>
      <w:ins w:id="65" w:author="Simon Van Royen" w:date="2019-03-18T12:06:00Z">
        <w:r>
          <w:rPr>
            <w:lang w:val="nl-NL"/>
          </w:rPr>
          <w:t>Tips juist geïnterpreteerd</w:t>
        </w:r>
      </w:ins>
    </w:p>
    <w:p w14:paraId="44C5D674" w14:textId="6D3379E5" w:rsidR="00FA5076" w:rsidDel="00D925F2" w:rsidRDefault="00CE0233" w:rsidP="00FA5076">
      <w:pPr>
        <w:pStyle w:val="Lijstalinea"/>
        <w:numPr>
          <w:ilvl w:val="0"/>
          <w:numId w:val="22"/>
        </w:numPr>
        <w:rPr>
          <w:del w:id="66" w:author="Simon Van Royen" w:date="2019-03-18T12:04:00Z"/>
          <w:lang w:val="nl-NL"/>
        </w:rPr>
      </w:pPr>
      <w:del w:id="67" w:author="Simon Van Royen" w:date="2019-03-18T12:04:00Z">
        <w:r w:rsidRPr="00CE0233" w:rsidDel="00D925F2">
          <w:rPr>
            <w:lang w:val="nl-NL"/>
          </w:rPr>
          <w:delText>Het entiteit relatie model w</w:delText>
        </w:r>
        <w:r w:rsidDel="00D925F2">
          <w:rPr>
            <w:lang w:val="nl-NL"/>
          </w:rPr>
          <w:delText>ordt verstaan door de klant.</w:delText>
        </w:r>
      </w:del>
    </w:p>
    <w:p w14:paraId="6CCDE8BB" w14:textId="034E4242" w:rsidR="00CE0233" w:rsidRPr="00CE0233" w:rsidDel="00D925F2" w:rsidRDefault="00CE0233" w:rsidP="00FA5076">
      <w:pPr>
        <w:pStyle w:val="Lijstalinea"/>
        <w:numPr>
          <w:ilvl w:val="0"/>
          <w:numId w:val="22"/>
        </w:numPr>
        <w:rPr>
          <w:del w:id="68" w:author="Simon Van Royen" w:date="2019-03-18T12:04:00Z"/>
          <w:lang w:val="nl-NL"/>
        </w:rPr>
      </w:pPr>
      <w:del w:id="69" w:author="Simon Van Royen" w:date="2019-03-18T12:04:00Z">
        <w:r w:rsidDel="00D925F2">
          <w:rPr>
            <w:lang w:val="nl-NL"/>
          </w:rPr>
          <w:delText>De relationele database geeft antwoorden op de business vragen.</w:delText>
        </w:r>
      </w:del>
    </w:p>
    <w:p w14:paraId="1B35960A" w14:textId="5600664A" w:rsidR="00A76CE1" w:rsidRDefault="00A76CE1" w:rsidP="006C5338">
      <w:pPr>
        <w:pStyle w:val="Kop3"/>
      </w:pPr>
      <w:r>
        <w:t>project deliverables</w:t>
      </w:r>
    </w:p>
    <w:p w14:paraId="2D323A51" w14:textId="7168E99F" w:rsidR="00554C42" w:rsidRPr="00CE0233" w:rsidRDefault="00CE0233" w:rsidP="00CE0233">
      <w:pPr>
        <w:rPr>
          <w:lang w:val="nl-NL"/>
        </w:rPr>
      </w:pPr>
      <w:r w:rsidRPr="00CE0233">
        <w:rPr>
          <w:lang w:val="nl-NL"/>
        </w:rPr>
        <w:t xml:space="preserve">Ons lastenboek wordt </w:t>
      </w:r>
      <w:proofErr w:type="spellStart"/>
      <w:r w:rsidRPr="00CE0233">
        <w:rPr>
          <w:lang w:val="nl-NL"/>
        </w:rPr>
        <w:t>geupdate</w:t>
      </w:r>
      <w:proofErr w:type="spellEnd"/>
      <w:r w:rsidRPr="00CE0233">
        <w:rPr>
          <w:lang w:val="nl-NL"/>
        </w:rPr>
        <w:t xml:space="preserve"> o</w:t>
      </w:r>
      <w:r>
        <w:rPr>
          <w:lang w:val="nl-NL"/>
        </w:rPr>
        <w:t xml:space="preserve">p </w:t>
      </w:r>
      <w:proofErr w:type="spellStart"/>
      <w:r>
        <w:rPr>
          <w:lang w:val="nl-NL"/>
        </w:rPr>
        <w:t>Gitub</w:t>
      </w:r>
      <w:proofErr w:type="spellEnd"/>
      <w:r>
        <w:rPr>
          <w:lang w:val="nl-NL"/>
        </w:rPr>
        <w:t>.</w:t>
      </w:r>
    </w:p>
    <w:p w14:paraId="36906595" w14:textId="6E15D871" w:rsidR="007236E4" w:rsidRDefault="00CE0233" w:rsidP="00CE0233">
      <w:pPr>
        <w:pStyle w:val="Lijstalinea"/>
        <w:numPr>
          <w:ilvl w:val="0"/>
          <w:numId w:val="25"/>
        </w:numPr>
        <w:rPr>
          <w:lang w:val="en-US"/>
        </w:rPr>
      </w:pPr>
      <w:proofErr w:type="spellStart"/>
      <w:r>
        <w:rPr>
          <w:lang w:val="en-US"/>
        </w:rPr>
        <w:t>Problemen</w:t>
      </w:r>
      <w:proofErr w:type="spellEnd"/>
    </w:p>
    <w:p w14:paraId="571D502D" w14:textId="35CB00EE" w:rsidR="00CE0233" w:rsidRPr="00CE0233" w:rsidRDefault="00CE0233" w:rsidP="00CE0233">
      <w:pPr>
        <w:pStyle w:val="Lijstalinea"/>
        <w:numPr>
          <w:ilvl w:val="0"/>
          <w:numId w:val="25"/>
        </w:numPr>
        <w:rPr>
          <w:lang w:val="en-US"/>
        </w:rPr>
      </w:pPr>
      <w:r>
        <w:rPr>
          <w:lang w:val="en-US"/>
        </w:rPr>
        <w:t xml:space="preserve">To do </w:t>
      </w:r>
    </w:p>
    <w:p w14:paraId="5BFAEB16" w14:textId="5C7FCD00" w:rsidR="00117205" w:rsidRDefault="0046398B" w:rsidP="006C5338">
      <w:pPr>
        <w:pStyle w:val="Kop2"/>
        <w:rPr>
          <w:caps w:val="0"/>
        </w:rPr>
      </w:pPr>
      <w:bookmarkStart w:id="70" w:name="_Toc628860"/>
      <w:r>
        <w:rPr>
          <w:caps w:val="0"/>
        </w:rPr>
        <w:t>Real World</w:t>
      </w:r>
      <w:bookmarkEnd w:id="70"/>
    </w:p>
    <w:p w14:paraId="7B195A67" w14:textId="77777777" w:rsidR="00D925F2" w:rsidRPr="00BD15F6" w:rsidRDefault="00D925F2" w:rsidP="00D925F2">
      <w:pPr>
        <w:pStyle w:val="Kop3"/>
        <w:numPr>
          <w:ilvl w:val="0"/>
          <w:numId w:val="0"/>
        </w:numPr>
        <w:rPr>
          <w:ins w:id="71" w:author="Simon Van Royen" w:date="2019-03-18T12:07:00Z"/>
          <w:lang w:val="nl-NL"/>
        </w:rPr>
      </w:pPr>
      <w:ins w:id="72" w:author="Simon Van Royen" w:date="2019-03-18T12:07:00Z">
        <w:r w:rsidRPr="00335A97">
          <w:rPr>
            <w:rFonts w:ascii="Arial" w:hAnsi="Arial"/>
            <w:caps w:val="0"/>
            <w:lang w:val="nl-NL"/>
          </w:rPr>
          <w:t>Ik wil een duidelijk overzicht waarin ik verschillende concurrerende sites kan beoordelen.</w:t>
        </w:r>
        <w:r>
          <w:rPr>
            <w:rFonts w:ascii="Arial" w:hAnsi="Arial"/>
            <w:caps w:val="0"/>
            <w:lang w:val="nl-NL"/>
          </w:rPr>
          <w:t xml:space="preserve"> Zo hebben we veel tips om ons SBP project aan te passen en te evolueren.</w:t>
        </w:r>
      </w:ins>
    </w:p>
    <w:p w14:paraId="2DE85B62" w14:textId="7FD074AF" w:rsidR="00EA027E" w:rsidRPr="00EA027E" w:rsidDel="00D925F2" w:rsidRDefault="00EA027E" w:rsidP="00EA027E">
      <w:pPr>
        <w:rPr>
          <w:del w:id="73" w:author="Simon Van Royen" w:date="2019-03-18T12:07:00Z"/>
          <w:lang w:val="nl-NL"/>
        </w:rPr>
      </w:pPr>
      <w:del w:id="74" w:author="Simon Van Royen" w:date="2019-03-18T12:07:00Z">
        <w:r w:rsidRPr="008E7E75" w:rsidDel="00D925F2">
          <w:rPr>
            <w:lang w:val="nl-NL"/>
          </w:rPr>
          <w:delText>Het uiteindelijk doel van o</w:delText>
        </w:r>
        <w:r w:rsidDel="00D925F2">
          <w:rPr>
            <w:lang w:val="nl-NL"/>
          </w:rPr>
          <w:delText>ns project is websites bijhouden die ik interessant vind. Deze websites in een database te zetten en hier gegevens van opvragen en mee werken. Sommige van deze websites gaan we onderhouden en verder updaten.</w:delText>
        </w:r>
        <w:r w:rsidRPr="00CE0233" w:rsidDel="00D925F2">
          <w:delText xml:space="preserve"> </w:delText>
        </w:r>
        <w:r w:rsidRPr="00CE0233" w:rsidDel="00D925F2">
          <w:rPr>
            <w:lang w:val="nl-NL"/>
          </w:rPr>
          <w:delText>We moeten zorgen dat we de vragen kunnnen beantwoorden aan de hand van onze database</w:delText>
        </w:r>
      </w:del>
    </w:p>
    <w:p w14:paraId="0FD49BAB" w14:textId="3DCA1938" w:rsidR="00EA027E" w:rsidRDefault="00EA027E"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Ik hou meerdere websites in mijn databank bij.</w:t>
      </w:r>
    </w:p>
    <w:p w14:paraId="0D3659E4" w14:textId="2DC0F6C9" w:rsidR="00EA027E" w:rsidDel="00D925F2" w:rsidRDefault="00EA027E" w:rsidP="009510F3">
      <w:pPr>
        <w:numPr>
          <w:ilvl w:val="0"/>
          <w:numId w:val="23"/>
        </w:numPr>
        <w:shd w:val="clear" w:color="auto" w:fill="FFFFFF"/>
        <w:spacing w:before="100" w:beforeAutospacing="1" w:after="100" w:afterAutospacing="1"/>
        <w:ind w:left="375"/>
        <w:rPr>
          <w:del w:id="75" w:author="Simon Van Royen" w:date="2019-03-18T12:11:00Z"/>
          <w:rFonts w:eastAsia="Times New Roman" w:cs="Arial"/>
          <w:color w:val="2D3B45"/>
          <w:szCs w:val="20"/>
          <w:lang w:eastAsia="nl-BE"/>
        </w:rPr>
      </w:pPr>
      <w:del w:id="76" w:author="Simon Van Royen" w:date="2019-03-18T12:11:00Z">
        <w:r w:rsidDel="00D925F2">
          <w:rPr>
            <w:rFonts w:eastAsia="Times New Roman" w:cs="Arial"/>
            <w:color w:val="2D3B45"/>
            <w:szCs w:val="20"/>
            <w:lang w:eastAsia="nl-BE"/>
          </w:rPr>
          <w:delText>Elke website heeft een categorie waarbij deze geklasseerd staan.</w:delText>
        </w:r>
      </w:del>
    </w:p>
    <w:p w14:paraId="30AB57D0" w14:textId="2F193BDC" w:rsidR="00EA027E" w:rsidDel="00D925F2" w:rsidRDefault="00EA027E" w:rsidP="009510F3">
      <w:pPr>
        <w:numPr>
          <w:ilvl w:val="0"/>
          <w:numId w:val="23"/>
        </w:numPr>
        <w:shd w:val="clear" w:color="auto" w:fill="FFFFFF"/>
        <w:spacing w:before="100" w:beforeAutospacing="1" w:after="100" w:afterAutospacing="1"/>
        <w:ind w:left="375"/>
        <w:rPr>
          <w:del w:id="77" w:author="Simon Van Royen" w:date="2019-03-18T12:11:00Z"/>
          <w:rFonts w:eastAsia="Times New Roman" w:cs="Arial"/>
          <w:color w:val="2D3B45"/>
          <w:szCs w:val="20"/>
          <w:lang w:eastAsia="nl-BE"/>
        </w:rPr>
      </w:pPr>
      <w:del w:id="78" w:author="Simon Van Royen" w:date="2019-03-18T12:11:00Z">
        <w:r w:rsidDel="00D925F2">
          <w:rPr>
            <w:rFonts w:eastAsia="Times New Roman" w:cs="Arial"/>
            <w:color w:val="2D3B45"/>
            <w:szCs w:val="20"/>
            <w:lang w:eastAsia="nl-BE"/>
          </w:rPr>
          <w:delText>Ik hou zelf sommige website bij voor onderhouden.</w:delText>
        </w:r>
      </w:del>
    </w:p>
    <w:p w14:paraId="4CC13EB4" w14:textId="63BE1DDA" w:rsidR="00EA027E" w:rsidDel="00D925F2" w:rsidRDefault="00EA027E" w:rsidP="009510F3">
      <w:pPr>
        <w:numPr>
          <w:ilvl w:val="0"/>
          <w:numId w:val="23"/>
        </w:numPr>
        <w:shd w:val="clear" w:color="auto" w:fill="FFFFFF"/>
        <w:spacing w:before="100" w:beforeAutospacing="1" w:after="100" w:afterAutospacing="1"/>
        <w:ind w:left="375"/>
        <w:rPr>
          <w:del w:id="79" w:author="Simon Van Royen" w:date="2019-03-18T12:11:00Z"/>
          <w:rFonts w:eastAsia="Times New Roman" w:cs="Arial"/>
          <w:color w:val="2D3B45"/>
          <w:szCs w:val="20"/>
          <w:lang w:eastAsia="nl-BE"/>
        </w:rPr>
      </w:pPr>
      <w:del w:id="80" w:author="Simon Van Royen" w:date="2019-03-18T12:11:00Z">
        <w:r w:rsidDel="00D925F2">
          <w:rPr>
            <w:rFonts w:eastAsia="Times New Roman" w:cs="Arial"/>
            <w:color w:val="2D3B45"/>
            <w:szCs w:val="20"/>
            <w:lang w:eastAsia="nl-BE"/>
          </w:rPr>
          <w:delText>Ik kan gegevens opvragen van de websites in mijn databank.</w:delText>
        </w:r>
      </w:del>
    </w:p>
    <w:p w14:paraId="5DA576BF" w14:textId="5EC853DC" w:rsidR="002F544E" w:rsidRDefault="002F544E"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Een website heeft gegevens.</w:t>
      </w:r>
    </w:p>
    <w:p w14:paraId="46460CC4" w14:textId="2BA69725" w:rsidR="00057959" w:rsidRDefault="00057959"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Het vergelijken van de sites en het bijhouden van specificaties.</w:t>
      </w:r>
    </w:p>
    <w:p w14:paraId="55A430AD" w14:textId="77777777" w:rsidR="00117205" w:rsidRPr="008E7E75" w:rsidRDefault="00117205" w:rsidP="00117205">
      <w:pPr>
        <w:rPr>
          <w:lang w:val="nl-NL"/>
        </w:rPr>
      </w:pPr>
    </w:p>
    <w:p w14:paraId="033F08E0" w14:textId="0AFD8F21" w:rsidR="00B86652" w:rsidRDefault="00FA5076" w:rsidP="006C5338">
      <w:pPr>
        <w:pStyle w:val="Kop2"/>
      </w:pPr>
      <w:bookmarkStart w:id="81" w:name="_Toc628861"/>
      <w:r>
        <w:lastRenderedPageBreak/>
        <w:t xml:space="preserve">Entity </w:t>
      </w:r>
      <w:r w:rsidR="0046398B">
        <w:t>R</w:t>
      </w:r>
      <w:r>
        <w:t>elation</w:t>
      </w:r>
      <w:r w:rsidR="00314C3B">
        <w:t>ship</w:t>
      </w:r>
      <w:r>
        <w:t xml:space="preserve"> </w:t>
      </w:r>
      <w:r w:rsidR="00117205">
        <w:t>model</w:t>
      </w:r>
      <w:r>
        <w:t xml:space="preserve"> (ER)</w:t>
      </w:r>
      <w:bookmarkEnd w:id="81"/>
    </w:p>
    <w:p w14:paraId="34688E08" w14:textId="682F9092" w:rsidR="0046398B" w:rsidRPr="0046398B" w:rsidRDefault="007B297C" w:rsidP="0046398B">
      <w:pPr>
        <w:pStyle w:val="Kop3"/>
      </w:pPr>
      <w:r>
        <w:t>the</w:t>
      </w:r>
      <w:r w:rsidR="0046398B">
        <w:t xml:space="preserve"> model</w:t>
      </w:r>
    </w:p>
    <w:p w14:paraId="76E5B6FD" w14:textId="6CCCC7F8" w:rsidR="0046398B" w:rsidRDefault="00057959" w:rsidP="007B05B3">
      <w:pPr>
        <w:keepNext/>
        <w:rPr>
          <w:lang w:val="en-US"/>
        </w:rPr>
      </w:pPr>
      <w:r>
        <w:rPr>
          <w:noProof/>
        </w:rPr>
        <w:drawing>
          <wp:inline distT="0" distB="0" distL="0" distR="0" wp14:anchorId="1C562113" wp14:editId="6294429F">
            <wp:extent cx="5939790" cy="2719070"/>
            <wp:effectExtent l="0" t="0" r="381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719070"/>
                    </a:xfrm>
                    <a:prstGeom prst="rect">
                      <a:avLst/>
                    </a:prstGeom>
                  </pic:spPr>
                </pic:pic>
              </a:graphicData>
            </a:graphic>
          </wp:inline>
        </w:drawing>
      </w:r>
      <w:r w:rsidR="0046398B">
        <w:rPr>
          <w:lang w:val="en-US"/>
        </w:rPr>
        <w:t xml:space="preserve"> </w:t>
      </w:r>
    </w:p>
    <w:p w14:paraId="779B97E1" w14:textId="77777777" w:rsidR="0046398B" w:rsidRDefault="0046398B" w:rsidP="009C2980">
      <w:pPr>
        <w:rPr>
          <w:lang w:val="en-US"/>
        </w:rPr>
      </w:pPr>
    </w:p>
    <w:p w14:paraId="055994C7" w14:textId="10CAA66C" w:rsidR="0046398B" w:rsidRPr="0046398B" w:rsidRDefault="0046398B" w:rsidP="0046398B">
      <w:pPr>
        <w:pStyle w:val="Kop3"/>
      </w:pPr>
      <w:r w:rsidRPr="0046398B">
        <w:t>Description</w:t>
      </w:r>
      <w:r>
        <w:t xml:space="preserve"> of the </w:t>
      </w:r>
      <w:commentRangeStart w:id="82"/>
      <w:r>
        <w:t>ER</w:t>
      </w:r>
      <w:commentRangeEnd w:id="82"/>
      <w:r w:rsidR="003F458B">
        <w:rPr>
          <w:rStyle w:val="Verwijzingopmerking"/>
          <w:rFonts w:ascii="Arial" w:hAnsi="Arial"/>
          <w:caps w:val="0"/>
          <w:lang w:val="nl-BE"/>
        </w:rPr>
        <w:commentReference w:id="82"/>
      </w:r>
    </w:p>
    <w:p w14:paraId="099B7426" w14:textId="148F9080" w:rsidR="002F544E" w:rsidRDefault="00057959" w:rsidP="000D7626">
      <w:pPr>
        <w:pStyle w:val="Lijstalinea"/>
        <w:numPr>
          <w:ilvl w:val="0"/>
          <w:numId w:val="24"/>
        </w:numPr>
        <w:ind w:left="360"/>
        <w:rPr>
          <w:lang w:eastAsia="nl-NL"/>
        </w:rPr>
      </w:pPr>
      <w:r>
        <w:rPr>
          <w:lang w:eastAsia="nl-NL"/>
        </w:rPr>
        <w:t>We</w:t>
      </w:r>
      <w:r w:rsidR="002F544E">
        <w:rPr>
          <w:lang w:eastAsia="nl-NL"/>
        </w:rPr>
        <w:t xml:space="preserve"> hou</w:t>
      </w:r>
      <w:r>
        <w:rPr>
          <w:lang w:eastAsia="nl-NL"/>
        </w:rPr>
        <w:t>den</w:t>
      </w:r>
      <w:r w:rsidR="002F544E">
        <w:rPr>
          <w:lang w:eastAsia="nl-NL"/>
        </w:rPr>
        <w:t xml:space="preserve"> meerdere websites bij. De websites worden bijgehouden </w:t>
      </w:r>
      <w:r>
        <w:rPr>
          <w:lang w:eastAsia="nl-NL"/>
        </w:rPr>
        <w:t>Gilles en mezelf.</w:t>
      </w:r>
    </w:p>
    <w:p w14:paraId="50ED25D9" w14:textId="24FA309C" w:rsidR="002F544E" w:rsidRPr="007B297C" w:rsidRDefault="002F544E" w:rsidP="000D7626">
      <w:pPr>
        <w:pStyle w:val="Lijstalinea"/>
        <w:numPr>
          <w:ilvl w:val="0"/>
          <w:numId w:val="24"/>
        </w:numPr>
        <w:ind w:left="360"/>
        <w:rPr>
          <w:lang w:eastAsia="nl-NL"/>
        </w:rPr>
      </w:pPr>
      <w:r>
        <w:rPr>
          <w:lang w:eastAsia="nl-NL"/>
        </w:rPr>
        <w:t xml:space="preserve">Een website heeft meerdere gegevens. </w:t>
      </w:r>
      <w:r w:rsidR="0012218C">
        <w:rPr>
          <w:lang w:eastAsia="nl-NL"/>
        </w:rPr>
        <w:t>Gegevens horen bij max 1 website.</w:t>
      </w:r>
    </w:p>
    <w:p w14:paraId="5DAA3B10" w14:textId="62A741A2" w:rsidR="0046398B" w:rsidRPr="007B297C" w:rsidRDefault="0046398B" w:rsidP="0012218C">
      <w:pPr>
        <w:pStyle w:val="Lijstalinea"/>
        <w:numPr>
          <w:ilvl w:val="0"/>
          <w:numId w:val="0"/>
        </w:numPr>
        <w:ind w:left="360"/>
        <w:rPr>
          <w:lang w:eastAsia="nl-NL"/>
        </w:rPr>
      </w:pPr>
    </w:p>
    <w:p w14:paraId="7C7B1531" w14:textId="77777777" w:rsidR="0046398B" w:rsidRPr="008E7E75" w:rsidRDefault="0046398B" w:rsidP="0046398B">
      <w:pPr>
        <w:rPr>
          <w:lang w:val="nl-NL" w:eastAsia="nl-NL"/>
        </w:rPr>
      </w:pPr>
    </w:p>
    <w:p w14:paraId="7D4CBF99" w14:textId="410A10FE" w:rsidR="00B86652" w:rsidRDefault="00117205" w:rsidP="006C5338">
      <w:pPr>
        <w:pStyle w:val="Kop2"/>
      </w:pPr>
      <w:bookmarkStart w:id="83" w:name="_Toc628862"/>
      <w:r>
        <w:t xml:space="preserve">Entitty </w:t>
      </w:r>
      <w:r w:rsidR="0046398B">
        <w:t>R</w:t>
      </w:r>
      <w:r>
        <w:t>elation</w:t>
      </w:r>
      <w:r w:rsidR="0046398B">
        <w:t>ship</w:t>
      </w:r>
      <w:r>
        <w:t xml:space="preserve"> diagram</w:t>
      </w:r>
      <w:r w:rsidR="0046398B">
        <w:t xml:space="preserve"> (</w:t>
      </w:r>
      <w:commentRangeStart w:id="84"/>
      <w:r w:rsidR="0046398B">
        <w:t>ERD</w:t>
      </w:r>
      <w:commentRangeEnd w:id="84"/>
      <w:r w:rsidR="003F458B">
        <w:rPr>
          <w:rStyle w:val="Verwijzingopmerking"/>
          <w:rFonts w:ascii="Arial" w:hAnsi="Arial"/>
          <w:caps w:val="0"/>
          <w:lang w:val="nl-BE"/>
        </w:rPr>
        <w:commentReference w:id="84"/>
      </w:r>
      <w:r w:rsidR="0046398B">
        <w:t>)</w:t>
      </w:r>
      <w:bookmarkEnd w:id="83"/>
    </w:p>
    <w:p w14:paraId="4C985BD4" w14:textId="6D208D91" w:rsidR="006C447D" w:rsidRPr="006C447D" w:rsidRDefault="006C447D" w:rsidP="006C447D">
      <w:pPr>
        <w:rPr>
          <w:lang w:val="en-US"/>
        </w:rPr>
      </w:pPr>
    </w:p>
    <w:p w14:paraId="6D130BC8" w14:textId="2D8BDBA8" w:rsidR="00B86652" w:rsidRDefault="005A51D2" w:rsidP="00B86652">
      <w:pPr>
        <w:rPr>
          <w:lang w:val="en-US"/>
        </w:rPr>
      </w:pPr>
      <w:r>
        <w:rPr>
          <w:noProof/>
        </w:rPr>
        <w:drawing>
          <wp:inline distT="0" distB="0" distL="0" distR="0" wp14:anchorId="69767FD7" wp14:editId="5B7F3056">
            <wp:extent cx="6261173" cy="1607128"/>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0073" cy="1624813"/>
                    </a:xfrm>
                    <a:prstGeom prst="rect">
                      <a:avLst/>
                    </a:prstGeom>
                  </pic:spPr>
                </pic:pic>
              </a:graphicData>
            </a:graphic>
          </wp:inline>
        </w:drawing>
      </w:r>
    </w:p>
    <w:p w14:paraId="3F202D89" w14:textId="33D1C0E9" w:rsidR="00B86652" w:rsidRDefault="00B86652" w:rsidP="00B86652">
      <w:pPr>
        <w:rPr>
          <w:lang w:val="en-US"/>
        </w:rPr>
      </w:pPr>
    </w:p>
    <w:p w14:paraId="19FCA7BD" w14:textId="742F2B43" w:rsidR="00B37955" w:rsidRDefault="008579C6" w:rsidP="008579C6">
      <w:pPr>
        <w:pStyle w:val="Kop1"/>
      </w:pPr>
      <w:bookmarkStart w:id="85" w:name="_Toc628863"/>
      <w:r>
        <w:t>Technical documentation</w:t>
      </w:r>
      <w:bookmarkEnd w:id="85"/>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6"/>
      <w:footerReference w:type="even" r:id="rId17"/>
      <w:footerReference w:type="default" r:id="rId18"/>
      <w:pgSz w:w="11906" w:h="16838" w:code="9"/>
      <w:pgMar w:top="1701" w:right="1418" w:bottom="1559" w:left="1134" w:header="709"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raedt Ann" w:date="2019-03-08T19:02:00Z" w:initials="DA">
    <w:p w14:paraId="668159C5" w14:textId="6E5E594F" w:rsidR="003F458B" w:rsidRDefault="003F458B">
      <w:pPr>
        <w:pStyle w:val="Tekstopmerking"/>
      </w:pPr>
      <w:r>
        <w:rPr>
          <w:rStyle w:val="Verwijzingopmerking"/>
        </w:rPr>
        <w:annotationRef/>
      </w:r>
      <w:r>
        <w:rPr>
          <w:noProof/>
        </w:rPr>
        <w:t>aanpassen aub</w:t>
      </w:r>
    </w:p>
  </w:comment>
  <w:comment w:id="16" w:author="Deraedt Ann" w:date="2019-03-08T19:02:00Z" w:initials="DA">
    <w:p w14:paraId="6AD84AED" w14:textId="7E0AF179" w:rsidR="003F458B" w:rsidRDefault="003F458B">
      <w:pPr>
        <w:pStyle w:val="Tekstopmerking"/>
      </w:pPr>
      <w:r>
        <w:rPr>
          <w:rStyle w:val="Verwijzingopmerking"/>
        </w:rPr>
        <w:annotationRef/>
      </w:r>
      <w:r>
        <w:rPr>
          <w:noProof/>
        </w:rPr>
        <w:t>ben ik de auteur van jouw lastenboek en oplossing?</w:t>
      </w:r>
    </w:p>
  </w:comment>
  <w:comment w:id="35" w:author="Deraedt Ann" w:date="2019-03-08T19:03:00Z" w:initials="DA">
    <w:p w14:paraId="202F42C0" w14:textId="3A1CE2A7" w:rsidR="003F458B" w:rsidRDefault="003F458B">
      <w:pPr>
        <w:pStyle w:val="Tekstopmerking"/>
      </w:pPr>
      <w:r>
        <w:rPr>
          <w:rStyle w:val="Verwijzingopmerking"/>
        </w:rPr>
        <w:annotationRef/>
      </w:r>
      <w:r>
        <w:rPr>
          <w:noProof/>
        </w:rPr>
        <w:t>Ik zie niet direct de link met het kiezen?</w:t>
      </w:r>
    </w:p>
  </w:comment>
  <w:comment w:id="40" w:author="Deraedt Ann" w:date="2019-03-08T19:03:00Z" w:initials="DA">
    <w:p w14:paraId="48EA718C" w14:textId="7C93AE56" w:rsidR="003F458B" w:rsidRDefault="003F458B">
      <w:pPr>
        <w:pStyle w:val="Tekstopmerking"/>
      </w:pPr>
      <w:r>
        <w:rPr>
          <w:rStyle w:val="Verwijzingopmerking"/>
        </w:rPr>
        <w:annotationRef/>
      </w:r>
      <w:r>
        <w:rPr>
          <w:noProof/>
        </w:rPr>
        <w:t>gegevens van opvragen en mee werken: ik ben niet akkoord. Het gaat over performantie metingen en dat zie ik hier niet goed in beschreven.</w:t>
      </w:r>
    </w:p>
  </w:comment>
  <w:comment w:id="82" w:author="Deraedt Ann" w:date="2019-03-08T19:04:00Z" w:initials="DA">
    <w:p w14:paraId="7E684868" w14:textId="14B3826B" w:rsidR="003F458B" w:rsidRDefault="003F458B">
      <w:pPr>
        <w:pStyle w:val="Tekstopmerking"/>
      </w:pPr>
      <w:r>
        <w:rPr>
          <w:rStyle w:val="Verwijzingopmerking"/>
        </w:rPr>
        <w:annotationRef/>
      </w:r>
      <w:r>
        <w:rPr>
          <w:noProof/>
        </w:rPr>
        <w:t>de entiteit databank is niet beschreven?</w:t>
      </w:r>
    </w:p>
  </w:comment>
  <w:comment w:id="84" w:author="Deraedt Ann" w:date="2019-03-08T19:04:00Z" w:initials="DA">
    <w:p w14:paraId="5C92A23E" w14:textId="7CACFDB6" w:rsidR="003F458B" w:rsidRDefault="003F458B">
      <w:pPr>
        <w:pStyle w:val="Tekstopmerking"/>
      </w:pPr>
      <w:r>
        <w:rPr>
          <w:rStyle w:val="Verwijzingopmerking"/>
        </w:rPr>
        <w:annotationRef/>
      </w:r>
      <w:r>
        <w:rPr>
          <w:noProof/>
        </w:rPr>
        <w:t>ik ben niet helmaal akkoord met deze implementatie.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8159C5" w15:done="0"/>
  <w15:commentEx w15:paraId="6AD84AED" w15:done="0"/>
  <w15:commentEx w15:paraId="202F42C0" w15:done="0"/>
  <w15:commentEx w15:paraId="48EA718C" w15:done="0"/>
  <w15:commentEx w15:paraId="7E684868" w15:done="0"/>
  <w15:commentEx w15:paraId="5C92A2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8159C5" w16cid:durableId="202D3AB6"/>
  <w16cid:commentId w16cid:paraId="6AD84AED" w16cid:durableId="202D3AC4"/>
  <w16cid:commentId w16cid:paraId="202F42C0" w16cid:durableId="202D3AE8"/>
  <w16cid:commentId w16cid:paraId="48EA718C" w16cid:durableId="202D3B04"/>
  <w16cid:commentId w16cid:paraId="7E684868" w16cid:durableId="202D3B39"/>
  <w16cid:commentId w16cid:paraId="5C92A23E" w16cid:durableId="202D3B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5E918" w14:textId="77777777" w:rsidR="001360F8" w:rsidRDefault="001360F8" w:rsidP="00DE0950">
      <w:pPr>
        <w:spacing w:after="0"/>
      </w:pPr>
      <w:r>
        <w:separator/>
      </w:r>
    </w:p>
  </w:endnote>
  <w:endnote w:type="continuationSeparator" w:id="0">
    <w:p w14:paraId="024986DB" w14:textId="77777777" w:rsidR="001360F8" w:rsidRDefault="001360F8"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8D0FB6" w:rsidRPr="00274F9E" w:rsidRDefault="008D0FB6"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8D0FB6" w14:paraId="5F9FAB74" w14:textId="77777777" w:rsidTr="00B92858">
      <w:trPr>
        <w:trHeight w:val="169"/>
        <w:jc w:val="right"/>
      </w:trPr>
      <w:tc>
        <w:tcPr>
          <w:tcW w:w="4795" w:type="dxa"/>
          <w:vAlign w:val="center"/>
        </w:tcPr>
        <w:p w14:paraId="5A71A99C" w14:textId="1C912AFD" w:rsidR="008D0FB6" w:rsidRDefault="008D0FB6"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Pr>
              <w:caps/>
              <w:color w:val="000000" w:themeColor="text1"/>
            </w:rPr>
            <w:t xml:space="preserve"> </w:t>
          </w:r>
        </w:p>
      </w:tc>
      <w:tc>
        <w:tcPr>
          <w:tcW w:w="250" w:type="pct"/>
          <w:shd w:val="clear" w:color="auto" w:fill="ED008D" w:themeFill="accent2"/>
          <w:vAlign w:val="center"/>
        </w:tcPr>
        <w:p w14:paraId="5584B850" w14:textId="77777777" w:rsidR="008D0FB6" w:rsidRDefault="008D0FB6">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Pr>
              <w:noProof/>
              <w:color w:val="EBEBEB" w:themeColor="background1"/>
            </w:rPr>
            <w:t>1</w:t>
          </w:r>
          <w:r>
            <w:rPr>
              <w:noProof/>
              <w:color w:val="EBEBEB" w:themeColor="background1"/>
            </w:rPr>
            <w:fldChar w:fldCharType="end"/>
          </w:r>
        </w:p>
      </w:tc>
    </w:tr>
  </w:tbl>
  <w:p w14:paraId="0B816B8B" w14:textId="77777777" w:rsidR="008D0FB6" w:rsidRPr="002E0F5D" w:rsidRDefault="008D0FB6"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7FDEF" w14:textId="77777777" w:rsidR="001360F8" w:rsidRDefault="001360F8" w:rsidP="00DE0950">
      <w:pPr>
        <w:spacing w:after="0"/>
      </w:pPr>
      <w:r>
        <w:separator/>
      </w:r>
    </w:p>
  </w:footnote>
  <w:footnote w:type="continuationSeparator" w:id="0">
    <w:p w14:paraId="38BFE11A" w14:textId="77777777" w:rsidR="001360F8" w:rsidRDefault="001360F8"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8D0FB6" w:rsidRDefault="008D0FB6"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t>Netwerkeconomie Kortrijk</w:t>
    </w:r>
    <w:r>
      <w:br/>
      <w:t>Databases, Statistiek en netwerkmodellering</w:t>
    </w:r>
  </w:p>
  <w:p w14:paraId="1622776D" w14:textId="357A7955" w:rsidR="008D0FB6" w:rsidRDefault="008D0FB6" w:rsidP="009A1C7A">
    <w:pPr>
      <w:pStyle w:val="Koptekst"/>
    </w:pPr>
    <w:r>
      <w:t xml:space="preserve">Academiejaar 2018-19 </w:t>
    </w:r>
  </w:p>
  <w:p w14:paraId="368D72BB" w14:textId="77777777" w:rsidR="008D0FB6" w:rsidRPr="009A1C7A" w:rsidRDefault="008D0FB6"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CB2F3D"/>
    <w:multiLevelType w:val="hybridMultilevel"/>
    <w:tmpl w:val="DE389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060FBB"/>
    <w:multiLevelType w:val="hybridMultilevel"/>
    <w:tmpl w:val="5382F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C35AF2"/>
    <w:multiLevelType w:val="hybridMultilevel"/>
    <w:tmpl w:val="9E4EA8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12D73CF"/>
    <w:multiLevelType w:val="hybridMultilevel"/>
    <w:tmpl w:val="9EC0D0B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6"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8" w15:restartNumberingAfterBreak="0">
    <w:nsid w:val="60D6431E"/>
    <w:multiLevelType w:val="hybridMultilevel"/>
    <w:tmpl w:val="35568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5"/>
  </w:num>
  <w:num w:numId="4">
    <w:abstractNumId w:val="17"/>
  </w:num>
  <w:num w:numId="5">
    <w:abstractNumId w:val="21"/>
  </w:num>
  <w:num w:numId="6">
    <w:abstractNumId w:val="21"/>
  </w:num>
  <w:num w:numId="7">
    <w:abstractNumId w:val="2"/>
  </w:num>
  <w:num w:numId="8">
    <w:abstractNumId w:val="9"/>
  </w:num>
  <w:num w:numId="9">
    <w:abstractNumId w:val="23"/>
  </w:num>
  <w:num w:numId="10">
    <w:abstractNumId w:val="21"/>
  </w:num>
  <w:num w:numId="11">
    <w:abstractNumId w:val="21"/>
  </w:num>
  <w:num w:numId="12">
    <w:abstractNumId w:val="25"/>
  </w:num>
  <w:num w:numId="13">
    <w:abstractNumId w:val="16"/>
  </w:num>
  <w:num w:numId="14">
    <w:abstractNumId w:val="10"/>
  </w:num>
  <w:num w:numId="15">
    <w:abstractNumId w:val="19"/>
  </w:num>
  <w:num w:numId="16">
    <w:abstractNumId w:val="13"/>
  </w:num>
  <w:num w:numId="17">
    <w:abstractNumId w:val="11"/>
  </w:num>
  <w:num w:numId="18">
    <w:abstractNumId w:val="8"/>
  </w:num>
  <w:num w:numId="19">
    <w:abstractNumId w:val="14"/>
  </w:num>
  <w:num w:numId="20">
    <w:abstractNumId w:val="0"/>
  </w:num>
  <w:num w:numId="21">
    <w:abstractNumId w:val="4"/>
  </w:num>
  <w:num w:numId="22">
    <w:abstractNumId w:val="6"/>
  </w:num>
  <w:num w:numId="23">
    <w:abstractNumId w:val="12"/>
  </w:num>
  <w:num w:numId="24">
    <w:abstractNumId w:val="24"/>
  </w:num>
  <w:num w:numId="25">
    <w:abstractNumId w:val="18"/>
  </w:num>
  <w:num w:numId="26">
    <w:abstractNumId w:val="3"/>
  </w:num>
  <w:num w:numId="27">
    <w:abstractNumId w:val="1"/>
  </w:num>
  <w:num w:numId="28">
    <w:abstractNumId w:val="5"/>
  </w:num>
  <w:num w:numId="29">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aedt Ann">
    <w15:presenceInfo w15:providerId="AD" w15:userId="S-1-5-21-1073944968-1166168110-134157935-6001"/>
  </w15:person>
  <w15:person w15:author="Simon Van Royen">
    <w15:presenceInfo w15:providerId="None" w15:userId="Simon Van Ro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57959"/>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2218C"/>
    <w:rsid w:val="001360F8"/>
    <w:rsid w:val="001405FB"/>
    <w:rsid w:val="0015112A"/>
    <w:rsid w:val="00153AD0"/>
    <w:rsid w:val="001546A7"/>
    <w:rsid w:val="001546D2"/>
    <w:rsid w:val="00164AD4"/>
    <w:rsid w:val="0018349D"/>
    <w:rsid w:val="001872CB"/>
    <w:rsid w:val="00191B01"/>
    <w:rsid w:val="0019585E"/>
    <w:rsid w:val="001A0CA5"/>
    <w:rsid w:val="001A10E4"/>
    <w:rsid w:val="001A6A6A"/>
    <w:rsid w:val="001B3766"/>
    <w:rsid w:val="001B4ACC"/>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2F544E"/>
    <w:rsid w:val="003038CA"/>
    <w:rsid w:val="00310B35"/>
    <w:rsid w:val="00314C3B"/>
    <w:rsid w:val="0031670D"/>
    <w:rsid w:val="003255C9"/>
    <w:rsid w:val="003313ED"/>
    <w:rsid w:val="00335A97"/>
    <w:rsid w:val="003436D3"/>
    <w:rsid w:val="003554CA"/>
    <w:rsid w:val="00361310"/>
    <w:rsid w:val="00365BD8"/>
    <w:rsid w:val="0037289D"/>
    <w:rsid w:val="00377540"/>
    <w:rsid w:val="00396DEB"/>
    <w:rsid w:val="0039738F"/>
    <w:rsid w:val="003A3BA2"/>
    <w:rsid w:val="003B38C4"/>
    <w:rsid w:val="003C018A"/>
    <w:rsid w:val="003C3AC1"/>
    <w:rsid w:val="003D5414"/>
    <w:rsid w:val="003E53ED"/>
    <w:rsid w:val="003E6FEF"/>
    <w:rsid w:val="003E799F"/>
    <w:rsid w:val="003F458B"/>
    <w:rsid w:val="003F5AE2"/>
    <w:rsid w:val="00403FEC"/>
    <w:rsid w:val="00407588"/>
    <w:rsid w:val="00412A43"/>
    <w:rsid w:val="004131E6"/>
    <w:rsid w:val="00422A70"/>
    <w:rsid w:val="00453C37"/>
    <w:rsid w:val="0046398B"/>
    <w:rsid w:val="00471FF5"/>
    <w:rsid w:val="0048535F"/>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A51D2"/>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05B3"/>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6"/>
    <w:rsid w:val="008D0FBC"/>
    <w:rsid w:val="008D4E88"/>
    <w:rsid w:val="008D6CB0"/>
    <w:rsid w:val="008E1FD3"/>
    <w:rsid w:val="008E250B"/>
    <w:rsid w:val="008E7E75"/>
    <w:rsid w:val="00912FD7"/>
    <w:rsid w:val="00915DE4"/>
    <w:rsid w:val="00924D9C"/>
    <w:rsid w:val="00943AEE"/>
    <w:rsid w:val="009510F3"/>
    <w:rsid w:val="009606F0"/>
    <w:rsid w:val="009666DA"/>
    <w:rsid w:val="00980442"/>
    <w:rsid w:val="00982367"/>
    <w:rsid w:val="00983058"/>
    <w:rsid w:val="0098420B"/>
    <w:rsid w:val="00986ED3"/>
    <w:rsid w:val="009A1C7A"/>
    <w:rsid w:val="009B0783"/>
    <w:rsid w:val="009B3F41"/>
    <w:rsid w:val="009C2980"/>
    <w:rsid w:val="009C6B7F"/>
    <w:rsid w:val="009D44F0"/>
    <w:rsid w:val="009D7943"/>
    <w:rsid w:val="009D7AAC"/>
    <w:rsid w:val="009E21B5"/>
    <w:rsid w:val="009F18E6"/>
    <w:rsid w:val="009F3A0C"/>
    <w:rsid w:val="00A033B5"/>
    <w:rsid w:val="00A10917"/>
    <w:rsid w:val="00A141CF"/>
    <w:rsid w:val="00A1712D"/>
    <w:rsid w:val="00A26304"/>
    <w:rsid w:val="00A36736"/>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1D9E"/>
    <w:rsid w:val="00B72577"/>
    <w:rsid w:val="00B82BBB"/>
    <w:rsid w:val="00B859BE"/>
    <w:rsid w:val="00B86652"/>
    <w:rsid w:val="00B92858"/>
    <w:rsid w:val="00BA6519"/>
    <w:rsid w:val="00BA7170"/>
    <w:rsid w:val="00BB3ED9"/>
    <w:rsid w:val="00C21E44"/>
    <w:rsid w:val="00C33EF9"/>
    <w:rsid w:val="00C421E0"/>
    <w:rsid w:val="00C47DF7"/>
    <w:rsid w:val="00C53D17"/>
    <w:rsid w:val="00C56ADD"/>
    <w:rsid w:val="00C6079B"/>
    <w:rsid w:val="00C63BE1"/>
    <w:rsid w:val="00C64006"/>
    <w:rsid w:val="00C86274"/>
    <w:rsid w:val="00CA711C"/>
    <w:rsid w:val="00CA7637"/>
    <w:rsid w:val="00CC00D6"/>
    <w:rsid w:val="00CC24C5"/>
    <w:rsid w:val="00CD37D7"/>
    <w:rsid w:val="00CD6F1F"/>
    <w:rsid w:val="00CE0233"/>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66457"/>
    <w:rsid w:val="00D67CC0"/>
    <w:rsid w:val="00D750F3"/>
    <w:rsid w:val="00D925F2"/>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A027E"/>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513EA"/>
    <w:rsid w:val="00F54C64"/>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F458B"/>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3F458B"/>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3F458B"/>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3F458B"/>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3F458B"/>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458B"/>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3F458B"/>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3F458B"/>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3F458B"/>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458B"/>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3F458B"/>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3F458B"/>
    <w:rPr>
      <w:sz w:val="16"/>
      <w:szCs w:val="16"/>
    </w:rPr>
  </w:style>
  <w:style w:type="paragraph" w:styleId="Koptekst">
    <w:name w:val="header"/>
    <w:basedOn w:val="Standaard"/>
    <w:link w:val="KoptekstChar"/>
    <w:uiPriority w:val="99"/>
    <w:unhideWhenUsed/>
    <w:qFormat/>
    <w:rsid w:val="003F458B"/>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3F458B"/>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3F458B"/>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3F458B"/>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3F458B"/>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3F458B"/>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3F458B"/>
  </w:style>
  <w:style w:type="paragraph" w:styleId="Tekstopmerking">
    <w:name w:val="annotation text"/>
    <w:basedOn w:val="Standaard"/>
    <w:link w:val="TekstopmerkingChar"/>
    <w:uiPriority w:val="99"/>
    <w:semiHidden/>
    <w:unhideWhenUsed/>
    <w:rsid w:val="003F458B"/>
  </w:style>
  <w:style w:type="character" w:customStyle="1" w:styleId="TekstopmerkingChar">
    <w:name w:val="Tekst opmerking Char"/>
    <w:basedOn w:val="Standaardalinea-lettertype"/>
    <w:link w:val="Tekstopmerking"/>
    <w:uiPriority w:val="99"/>
    <w:semiHidden/>
    <w:rsid w:val="003F458B"/>
    <w:rPr>
      <w:rFonts w:ascii="Arial" w:eastAsiaTheme="minorEastAsia" w:hAnsi="Arial"/>
      <w:sz w:val="20"/>
      <w:szCs w:val="24"/>
      <w:lang w:val="nl-BE"/>
    </w:rPr>
  </w:style>
  <w:style w:type="paragraph" w:customStyle="1" w:styleId="Inleidingopsomming">
    <w:name w:val="Inleiding opsomming"/>
    <w:basedOn w:val="Standaard"/>
    <w:link w:val="InleidingopsommingChar"/>
    <w:rsid w:val="003F458B"/>
    <w:rPr>
      <w:szCs w:val="16"/>
    </w:rPr>
  </w:style>
  <w:style w:type="paragraph" w:customStyle="1" w:styleId="Numberedlist">
    <w:name w:val="Numbered list"/>
    <w:basedOn w:val="Lijstalinea"/>
    <w:next w:val="Standaard"/>
    <w:link w:val="NumberedlistChar"/>
    <w:qFormat/>
    <w:rsid w:val="003F458B"/>
    <w:pPr>
      <w:numPr>
        <w:numId w:val="1"/>
      </w:numPr>
      <w:ind w:left="357" w:hanging="357"/>
    </w:pPr>
  </w:style>
  <w:style w:type="character" w:customStyle="1" w:styleId="InleidingopsommingChar">
    <w:name w:val="Inleiding opsomming Char"/>
    <w:basedOn w:val="Standaardalinea-lettertype"/>
    <w:link w:val="Inleidingopsomming"/>
    <w:rsid w:val="003F458B"/>
    <w:rPr>
      <w:rFonts w:ascii="Arial" w:eastAsiaTheme="minorEastAsia" w:hAnsi="Arial"/>
      <w:sz w:val="20"/>
      <w:szCs w:val="16"/>
      <w:lang w:val="nl-BE"/>
    </w:rPr>
  </w:style>
  <w:style w:type="paragraph" w:styleId="Bijschrift">
    <w:name w:val="caption"/>
    <w:next w:val="Standaard"/>
    <w:link w:val="BijschriftChar"/>
    <w:uiPriority w:val="35"/>
    <w:unhideWhenUsed/>
    <w:qFormat/>
    <w:rsid w:val="003F458B"/>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3F458B"/>
    <w:rPr>
      <w:b/>
      <w:bCs/>
    </w:rPr>
  </w:style>
  <w:style w:type="character" w:customStyle="1" w:styleId="OnderwerpvanopmerkingChar">
    <w:name w:val="Onderwerp van opmerking Char"/>
    <w:basedOn w:val="TekstopmerkingChar"/>
    <w:link w:val="Onderwerpvanopmerking"/>
    <w:uiPriority w:val="99"/>
    <w:semiHidden/>
    <w:rsid w:val="003F458B"/>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3F458B"/>
    <w:rPr>
      <w:rFonts w:ascii="Arial" w:eastAsiaTheme="minorEastAsia" w:hAnsi="Arial"/>
      <w:sz w:val="20"/>
      <w:szCs w:val="16"/>
      <w:lang w:val="nl-BE"/>
    </w:rPr>
  </w:style>
  <w:style w:type="character" w:customStyle="1" w:styleId="NumberedlistChar">
    <w:name w:val="Numbered list Char"/>
    <w:basedOn w:val="LijstalineaChar"/>
    <w:link w:val="Numberedlist"/>
    <w:rsid w:val="003F458B"/>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3F458B"/>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3F458B"/>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3F458B"/>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3F458B"/>
    <w:rPr>
      <w:b/>
    </w:rPr>
  </w:style>
  <w:style w:type="character" w:customStyle="1" w:styleId="introlistChar">
    <w:name w:val="intro list Char"/>
    <w:basedOn w:val="InleidingopsommingChar"/>
    <w:link w:val="introlist"/>
    <w:rsid w:val="003F458B"/>
    <w:rPr>
      <w:rFonts w:ascii="Arial" w:eastAsiaTheme="minorEastAsia" w:hAnsi="Arial"/>
      <w:b/>
      <w:sz w:val="20"/>
      <w:szCs w:val="24"/>
      <w:lang w:val="nl-BE"/>
    </w:rPr>
  </w:style>
  <w:style w:type="paragraph" w:customStyle="1" w:styleId="Stijlvoorblad">
    <w:name w:val="Stijl voorblad"/>
    <w:basedOn w:val="Standaard"/>
    <w:link w:val="StijlvoorbladChar"/>
    <w:rsid w:val="003F458B"/>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3F458B"/>
    <w:rPr>
      <w:color w:val="808080"/>
    </w:rPr>
  </w:style>
  <w:style w:type="character" w:customStyle="1" w:styleId="StijlvoorbladChar">
    <w:name w:val="Stijl voorblad Char"/>
    <w:basedOn w:val="Standaardalinea-lettertype"/>
    <w:link w:val="Stijlvoorblad"/>
    <w:rsid w:val="003F458B"/>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3F458B"/>
    <w:pPr>
      <w:numPr>
        <w:ilvl w:val="3"/>
        <w:numId w:val="3"/>
      </w:numPr>
    </w:pPr>
  </w:style>
  <w:style w:type="paragraph" w:customStyle="1" w:styleId="Kop51">
    <w:name w:val="Kop 51"/>
    <w:basedOn w:val="Standaard"/>
    <w:rsid w:val="003F458B"/>
    <w:pPr>
      <w:numPr>
        <w:ilvl w:val="4"/>
        <w:numId w:val="3"/>
      </w:numPr>
    </w:pPr>
  </w:style>
  <w:style w:type="paragraph" w:customStyle="1" w:styleId="Kop61">
    <w:name w:val="Kop 61"/>
    <w:basedOn w:val="Standaard"/>
    <w:rsid w:val="003F458B"/>
    <w:pPr>
      <w:numPr>
        <w:ilvl w:val="5"/>
        <w:numId w:val="3"/>
      </w:numPr>
    </w:pPr>
  </w:style>
  <w:style w:type="paragraph" w:customStyle="1" w:styleId="Kop71">
    <w:name w:val="Kop 71"/>
    <w:basedOn w:val="Standaard"/>
    <w:rsid w:val="003F458B"/>
    <w:pPr>
      <w:numPr>
        <w:ilvl w:val="6"/>
        <w:numId w:val="3"/>
      </w:numPr>
    </w:pPr>
  </w:style>
  <w:style w:type="paragraph" w:customStyle="1" w:styleId="Kop81">
    <w:name w:val="Kop 81"/>
    <w:basedOn w:val="Standaard"/>
    <w:rsid w:val="003F458B"/>
    <w:pPr>
      <w:numPr>
        <w:ilvl w:val="7"/>
        <w:numId w:val="3"/>
      </w:numPr>
    </w:pPr>
  </w:style>
  <w:style w:type="paragraph" w:customStyle="1" w:styleId="Kop91">
    <w:name w:val="Kop 91"/>
    <w:basedOn w:val="Standaard"/>
    <w:rsid w:val="003F458B"/>
    <w:pPr>
      <w:numPr>
        <w:ilvl w:val="8"/>
        <w:numId w:val="3"/>
      </w:numPr>
    </w:pPr>
  </w:style>
  <w:style w:type="paragraph" w:styleId="Inhopg1">
    <w:name w:val="toc 1"/>
    <w:next w:val="Standaard"/>
    <w:link w:val="Inhopg1Char1"/>
    <w:uiPriority w:val="39"/>
    <w:unhideWhenUsed/>
    <w:qFormat/>
    <w:rsid w:val="003F458B"/>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3F458B"/>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3F458B"/>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3F458B"/>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3F458B"/>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3F458B"/>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3F458B"/>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3F458B"/>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3F458B"/>
  </w:style>
  <w:style w:type="character" w:styleId="Hyperlink">
    <w:name w:val="Hyperlink"/>
    <w:basedOn w:val="Standaardalinea-lettertype"/>
    <w:uiPriority w:val="99"/>
    <w:unhideWhenUsed/>
    <w:rsid w:val="003F458B"/>
    <w:rPr>
      <w:color w:val="44C8F5" w:themeColor="hyperlink"/>
      <w:u w:val="single"/>
    </w:rPr>
  </w:style>
  <w:style w:type="paragraph" w:customStyle="1" w:styleId="Inhopg11">
    <w:name w:val="Inhopg 11"/>
    <w:basedOn w:val="Inhopg1"/>
    <w:link w:val="Inhopg1Char"/>
    <w:rsid w:val="003F458B"/>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3F458B"/>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3F458B"/>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3F458B"/>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3F458B"/>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3F458B"/>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3F458B"/>
    <w:pPr>
      <w:ind w:left="1985" w:hanging="1134"/>
    </w:pPr>
  </w:style>
  <w:style w:type="character" w:customStyle="1" w:styleId="Inhopg2Char1">
    <w:name w:val="Inhopg 2 Char1"/>
    <w:basedOn w:val="Standaardalinea-lettertype"/>
    <w:link w:val="Inhopg2"/>
    <w:uiPriority w:val="39"/>
    <w:rsid w:val="003F458B"/>
    <w:rPr>
      <w:rFonts w:eastAsia="Times New Roman" w:cs="Tahoma"/>
      <w:b/>
      <w:noProof/>
      <w:color w:val="000000"/>
      <w:szCs w:val="20"/>
      <w:lang w:eastAsia="nl-NL"/>
    </w:rPr>
  </w:style>
  <w:style w:type="character" w:customStyle="1" w:styleId="Inhopg2Char">
    <w:name w:val="Inhopg 2 Char"/>
    <w:basedOn w:val="Inhopg2Char1"/>
    <w:link w:val="Inhopg21"/>
    <w:rsid w:val="003F458B"/>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3F458B"/>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3F458B"/>
    <w:pPr>
      <w:spacing w:after="0"/>
    </w:pPr>
    <w:rPr>
      <w:sz w:val="18"/>
    </w:rPr>
  </w:style>
  <w:style w:type="character" w:customStyle="1" w:styleId="VoetnoottekstChar">
    <w:name w:val="Voetnoottekst Char"/>
    <w:basedOn w:val="Standaardalinea-lettertype"/>
    <w:link w:val="Voetnoottekst"/>
    <w:uiPriority w:val="99"/>
    <w:rsid w:val="003F458B"/>
    <w:rPr>
      <w:rFonts w:ascii="Arial" w:eastAsiaTheme="minorEastAsia" w:hAnsi="Arial"/>
      <w:sz w:val="18"/>
      <w:szCs w:val="24"/>
      <w:lang w:val="nl-BE"/>
    </w:rPr>
  </w:style>
  <w:style w:type="character" w:styleId="Voetnootmarkering">
    <w:name w:val="footnote reference"/>
    <w:basedOn w:val="Standaardalinea-lettertype"/>
    <w:uiPriority w:val="99"/>
    <w:qFormat/>
    <w:rsid w:val="003F458B"/>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3F458B"/>
    <w:pPr>
      <w:spacing w:after="0"/>
    </w:pPr>
  </w:style>
  <w:style w:type="character" w:customStyle="1" w:styleId="EindnoottekstChar">
    <w:name w:val="Eindnoottekst Char"/>
    <w:basedOn w:val="Standaardalinea-lettertype"/>
    <w:link w:val="Eindnoottekst"/>
    <w:uiPriority w:val="99"/>
    <w:semiHidden/>
    <w:rsid w:val="003F458B"/>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3F458B"/>
    <w:rPr>
      <w:vertAlign w:val="superscript"/>
    </w:rPr>
  </w:style>
  <w:style w:type="paragraph" w:styleId="Ballontekst">
    <w:name w:val="Balloon Text"/>
    <w:basedOn w:val="Standaard"/>
    <w:link w:val="BallontekstChar"/>
    <w:uiPriority w:val="99"/>
    <w:semiHidden/>
    <w:unhideWhenUsed/>
    <w:rsid w:val="003F458B"/>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F458B"/>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3F458B"/>
    <w:pPr>
      <w:keepNext/>
      <w:spacing w:after="0"/>
    </w:pPr>
    <w:rPr>
      <w:color w:val="595959" w:themeColor="text1" w:themeTint="A6"/>
    </w:rPr>
  </w:style>
  <w:style w:type="character" w:customStyle="1" w:styleId="CaptiontableChar">
    <w:name w:val="Caption table Char"/>
    <w:basedOn w:val="BijschriftChar"/>
    <w:link w:val="Captiontable"/>
    <w:rsid w:val="003F458B"/>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3F4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3F458B"/>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3F458B"/>
    <w:rPr>
      <w:rFonts w:ascii="Calibri" w:hAnsi="Calibri"/>
      <w:b/>
    </w:rPr>
  </w:style>
  <w:style w:type="paragraph" w:customStyle="1" w:styleId="standaard0">
    <w:name w:val="standaard"/>
    <w:link w:val="standaardChar"/>
    <w:rsid w:val="003F458B"/>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3F458B"/>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3F458B"/>
    <w:pPr>
      <w:spacing w:after="0"/>
    </w:pPr>
  </w:style>
  <w:style w:type="paragraph" w:customStyle="1" w:styleId="introlistparagraphnumbering">
    <w:name w:val="intro list paragraph/numbering"/>
    <w:basedOn w:val="Standaard"/>
    <w:link w:val="introlistparagraphnumberingChar"/>
    <w:rsid w:val="003F458B"/>
  </w:style>
  <w:style w:type="character" w:customStyle="1" w:styleId="introlistparagraphnumberingChar">
    <w:name w:val="intro list paragraph/numbering Char"/>
    <w:basedOn w:val="InleidingopsommingChar"/>
    <w:link w:val="introlistparagraphnumbering"/>
    <w:rsid w:val="003F458B"/>
    <w:rPr>
      <w:rFonts w:ascii="Arial" w:eastAsiaTheme="minorEastAsia" w:hAnsi="Arial"/>
      <w:sz w:val="20"/>
      <w:szCs w:val="24"/>
      <w:lang w:val="nl-BE"/>
    </w:rPr>
  </w:style>
  <w:style w:type="table" w:styleId="Lijsttabel1licht-Accent2">
    <w:name w:val="List Table 1 Light Accent 2"/>
    <w:basedOn w:val="Standaardtabel"/>
    <w:uiPriority w:val="46"/>
    <w:rsid w:val="003F458B"/>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3F458B"/>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3F458B"/>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3F458B"/>
    <w:rPr>
      <w:color w:val="000000" w:themeColor="followedHyperlink"/>
      <w:u w:val="single"/>
    </w:rPr>
  </w:style>
  <w:style w:type="character" w:styleId="Intensievebenadrukking">
    <w:name w:val="Intense Emphasis"/>
    <w:uiPriority w:val="21"/>
    <w:qFormat/>
    <w:rsid w:val="003F458B"/>
    <w:rPr>
      <w:b/>
      <w:caps w:val="0"/>
      <w:shd w:val="clear" w:color="auto" w:fill="FEF100" w:themeFill="accent3"/>
    </w:rPr>
  </w:style>
  <w:style w:type="numbering" w:customStyle="1" w:styleId="Howestlesdocument">
    <w:name w:val="Howest_lesdocument"/>
    <w:uiPriority w:val="99"/>
    <w:rsid w:val="003F458B"/>
    <w:pPr>
      <w:numPr>
        <w:numId w:val="4"/>
      </w:numPr>
    </w:pPr>
  </w:style>
  <w:style w:type="paragraph" w:styleId="Geenafstand">
    <w:name w:val="No Spacing"/>
    <w:uiPriority w:val="1"/>
    <w:qFormat/>
    <w:rsid w:val="003F458B"/>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3F458B"/>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 w:type="paragraph" w:styleId="Revisie">
    <w:name w:val="Revision"/>
    <w:hidden/>
    <w:uiPriority w:val="99"/>
    <w:semiHidden/>
    <w:rsid w:val="003F458B"/>
    <w:pPr>
      <w:spacing w:after="0" w:line="240" w:lineRule="auto"/>
    </w:pPr>
    <w:rPr>
      <w:rFonts w:ascii="Arial" w:eastAsiaTheme="minorEastAsia" w:hAnsi="Arial"/>
      <w:sz w:val="20"/>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2.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3.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9F8A57-4B7B-4F80-8C87-3AEB3C2F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0</TotalTime>
  <Pages>4</Pages>
  <Words>682</Words>
  <Characters>3756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gilles platteau</cp:lastModifiedBy>
  <cp:revision>2</cp:revision>
  <dcterms:created xsi:type="dcterms:W3CDTF">2019-06-04T11:04:00Z</dcterms:created>
  <dcterms:modified xsi:type="dcterms:W3CDTF">2019-06-04T11:04:00Z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